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55C5" w14:textId="77777777" w:rsidR="008B159E" w:rsidRPr="0032625E" w:rsidRDefault="008B159E" w:rsidP="008B159E">
      <w:pPr>
        <w:spacing w:after="80" w:line="240" w:lineRule="auto"/>
        <w:jc w:val="right"/>
        <w:rPr>
          <w:rFonts w:ascii="Calibri" w:eastAsia="Times New Roman" w:hAnsi="Calibri" w:cs="Calibri"/>
          <w:lang w:eastAsia="de-DE"/>
        </w:rPr>
      </w:pPr>
      <w:r w:rsidRPr="009A14F8">
        <w:rPr>
          <w:rFonts w:ascii="Times New Roman" w:eastAsia="Times New Roman" w:hAnsi="Times New Roman" w:cs="Times New Roman"/>
          <w:noProof/>
          <w:sz w:val="24"/>
          <w:szCs w:val="24"/>
          <w:lang w:eastAsia="de-DE"/>
        </w:rPr>
        <w:drawing>
          <wp:anchor distT="0" distB="0" distL="114300" distR="114300" simplePos="0" relativeHeight="251671552" behindDoc="0" locked="0" layoutInCell="1" allowOverlap="1" wp14:anchorId="0C143280" wp14:editId="7DE20B73">
            <wp:simplePos x="0" y="0"/>
            <wp:positionH relativeFrom="column">
              <wp:posOffset>23063</wp:posOffset>
            </wp:positionH>
            <wp:positionV relativeFrom="paragraph">
              <wp:posOffset>-1892</wp:posOffset>
            </wp:positionV>
            <wp:extent cx="2441643" cy="1071514"/>
            <wp:effectExtent l="0" t="0" r="0" b="0"/>
            <wp:wrapNone/>
            <wp:docPr id="6" name="Grafik 6" descr="/var/folders/8n/0j06b5210_x2574l_5bf_kt00000gn/T/com.microsoft.Word/WebArchiveCopyPasteTempFiles/unilogo4cohne_mit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n/0j06b5210_x2574l_5bf_kt00000gn/T/com.microsoft.Word/WebArchiveCopyPasteTempFiles/unilogo4cohne_mitt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643" cy="10715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625E">
        <w:rPr>
          <w:rFonts w:ascii="Calibri" w:eastAsia="Times New Roman" w:hAnsi="Calibri" w:cs="Calibri"/>
          <w:lang w:eastAsia="de-DE"/>
        </w:rPr>
        <w:t>Lehrstuhl für Psychologie I</w:t>
      </w:r>
    </w:p>
    <w:p w14:paraId="5F223D08" w14:textId="0F7839A7" w:rsidR="008B159E" w:rsidRDefault="008B159E" w:rsidP="008B159E">
      <w:pPr>
        <w:spacing w:after="80" w:line="240" w:lineRule="auto"/>
        <w:jc w:val="right"/>
        <w:rPr>
          <w:rFonts w:cstheme="minorHAnsi"/>
          <w:noProof/>
          <w:lang w:eastAsia="de-DE"/>
        </w:rPr>
      </w:pPr>
      <w:r w:rsidRPr="009A14F8">
        <w:rPr>
          <w:rFonts w:ascii="Times New Roman" w:eastAsia="Times New Roman" w:hAnsi="Times New Roman" w:cs="Times New Roman"/>
          <w:sz w:val="24"/>
          <w:szCs w:val="24"/>
          <w:lang w:eastAsia="de-DE"/>
        </w:rPr>
        <w:fldChar w:fldCharType="begin"/>
      </w:r>
      <w:r w:rsidR="007E0537">
        <w:rPr>
          <w:rFonts w:ascii="Times New Roman" w:eastAsia="Times New Roman" w:hAnsi="Times New Roman" w:cs="Times New Roman"/>
          <w:sz w:val="24"/>
          <w:szCs w:val="24"/>
          <w:lang w:eastAsia="de-DE"/>
        </w:rPr>
        <w:instrText xml:space="preserve"> INCLUDEPICTURE "C:\\var\\folders\\8n\\0j06b5210_x2574l_5bf_kt00000gn\\T\\com.microsoft.Word\\WebArchiveCopyPasteTempFiles\\unilogo4cohne_mittel.png" \* MERGEFORMAT </w:instrText>
      </w:r>
      <w:r w:rsidRPr="009A14F8">
        <w:rPr>
          <w:rFonts w:ascii="Times New Roman" w:eastAsia="Times New Roman" w:hAnsi="Times New Roman" w:cs="Times New Roman"/>
          <w:sz w:val="24"/>
          <w:szCs w:val="24"/>
          <w:lang w:eastAsia="de-DE"/>
        </w:rPr>
        <w:fldChar w:fldCharType="end"/>
      </w:r>
      <w:r w:rsidRPr="00103C4F">
        <w:rPr>
          <w:rFonts w:cstheme="minorHAnsi"/>
          <w:noProof/>
          <w:lang w:eastAsia="de-DE"/>
        </w:rPr>
        <w:t>Julius-Maximilians-Universität Würzburg</w:t>
      </w:r>
    </w:p>
    <w:p w14:paraId="5760E172" w14:textId="77777777" w:rsidR="00305EDA" w:rsidRPr="00305EDA" w:rsidRDefault="00305EDA" w:rsidP="00305EDA">
      <w:pPr>
        <w:spacing w:after="80" w:line="240" w:lineRule="auto"/>
        <w:jc w:val="right"/>
        <w:rPr>
          <w:rFonts w:cstheme="minorHAnsi"/>
          <w:noProof/>
          <w:lang w:eastAsia="de-DE"/>
        </w:rPr>
      </w:pPr>
      <w:r w:rsidRPr="00305EDA">
        <w:rPr>
          <w:rFonts w:cstheme="minorHAnsi"/>
          <w:noProof/>
          <w:lang w:eastAsia="de-DE"/>
        </w:rPr>
        <w:t>Experimentelle Klinische Psychologie</w:t>
      </w:r>
    </w:p>
    <w:p w14:paraId="3F8C4D46" w14:textId="0789DE6D" w:rsidR="008B159E" w:rsidRDefault="00305EDA" w:rsidP="00305EDA">
      <w:pPr>
        <w:spacing w:after="80" w:line="240" w:lineRule="auto"/>
        <w:jc w:val="right"/>
        <w:rPr>
          <w:rFonts w:cstheme="minorHAnsi"/>
          <w:noProof/>
          <w:lang w:eastAsia="de-DE"/>
        </w:rPr>
      </w:pPr>
      <w:r w:rsidRPr="00305EDA">
        <w:rPr>
          <w:rFonts w:cstheme="minorHAnsi"/>
          <w:noProof/>
          <w:lang w:eastAsia="de-DE"/>
        </w:rPr>
        <w:t>Prof. Dr. Matthias Gamer</w:t>
      </w:r>
    </w:p>
    <w:p w14:paraId="4F26C015" w14:textId="77777777" w:rsidR="00305EDA" w:rsidRPr="0064615A" w:rsidRDefault="00305EDA" w:rsidP="00305EDA">
      <w:pPr>
        <w:spacing w:after="80" w:line="240" w:lineRule="auto"/>
        <w:jc w:val="right"/>
        <w:rPr>
          <w:rFonts w:cstheme="minorHAnsi"/>
          <w:noProof/>
          <w:sz w:val="16"/>
          <w:szCs w:val="16"/>
          <w:lang w:eastAsia="de-DE"/>
        </w:rPr>
      </w:pPr>
    </w:p>
    <w:p w14:paraId="09E59057" w14:textId="77777777" w:rsidR="00E539FA" w:rsidRPr="00824536" w:rsidRDefault="00E539FA" w:rsidP="00B413F9">
      <w:pPr>
        <w:spacing w:after="0" w:line="240" w:lineRule="auto"/>
        <w:rPr>
          <w:rFonts w:cstheme="minorHAnsi"/>
          <w:b/>
        </w:rPr>
      </w:pPr>
    </w:p>
    <w:p w14:paraId="71A25776" w14:textId="58EF56A7" w:rsidR="00DA3080" w:rsidRPr="008B159E" w:rsidRDefault="002E47BA" w:rsidP="00DA3080">
      <w:pPr>
        <w:spacing w:after="120" w:line="240" w:lineRule="auto"/>
        <w:outlineLvl w:val="0"/>
        <w:rPr>
          <w:rFonts w:cstheme="minorHAnsi"/>
          <w:b/>
          <w:sz w:val="28"/>
          <w:szCs w:val="28"/>
        </w:rPr>
      </w:pPr>
      <w:r w:rsidRPr="008B159E">
        <w:rPr>
          <w:rFonts w:cstheme="minorHAnsi"/>
          <w:b/>
          <w:sz w:val="28"/>
          <w:szCs w:val="28"/>
        </w:rPr>
        <w:t>Einwilligungserklärung</w:t>
      </w:r>
    </w:p>
    <w:p w14:paraId="01E09C63" w14:textId="77777777" w:rsidR="008154A5" w:rsidRDefault="008154A5" w:rsidP="008B159E">
      <w:pPr>
        <w:spacing w:after="120" w:line="240" w:lineRule="auto"/>
        <w:rPr>
          <w:rFonts w:cstheme="minorHAnsi"/>
          <w:b/>
        </w:rPr>
      </w:pPr>
    </w:p>
    <w:p w14:paraId="222C7DCC" w14:textId="2DFDEFAD" w:rsidR="008B159E" w:rsidRPr="00103C4F" w:rsidRDefault="008B159E" w:rsidP="008B159E">
      <w:pPr>
        <w:spacing w:after="120" w:line="240" w:lineRule="auto"/>
        <w:rPr>
          <w:rFonts w:cstheme="minorHAnsi"/>
          <w:b/>
        </w:rPr>
      </w:pPr>
      <w:r>
        <w:rPr>
          <w:rFonts w:cstheme="minorHAnsi"/>
          <w:b/>
        </w:rPr>
        <w:t xml:space="preserve">Lehrstuhl für Psychologie I, </w:t>
      </w:r>
      <w:r w:rsidRPr="00103C4F">
        <w:rPr>
          <w:rFonts w:cstheme="minorHAnsi"/>
          <w:b/>
        </w:rPr>
        <w:t>Julius-Maximilians-Universität Würzburg</w:t>
      </w:r>
    </w:p>
    <w:p w14:paraId="1FE2B242" w14:textId="77777777" w:rsidR="008B159E" w:rsidRPr="0064615A" w:rsidRDefault="008B159E" w:rsidP="008B159E">
      <w:pPr>
        <w:spacing w:after="120" w:line="240" w:lineRule="auto"/>
        <w:rPr>
          <w:rFonts w:cstheme="minorHAnsi"/>
          <w:b/>
          <w:sz w:val="18"/>
          <w:szCs w:val="18"/>
        </w:rPr>
      </w:pPr>
    </w:p>
    <w:p w14:paraId="6435E7F2" w14:textId="77777777" w:rsidR="00F403E1" w:rsidRDefault="00F403E1" w:rsidP="00F403E1">
      <w:pPr>
        <w:spacing w:after="120"/>
        <w:outlineLvl w:val="0"/>
        <w:rPr>
          <w:b/>
          <w:i/>
          <w:iCs/>
          <w:sz w:val="24"/>
          <w:szCs w:val="24"/>
        </w:rPr>
      </w:pPr>
      <w:r w:rsidRPr="0070106E">
        <w:rPr>
          <w:b/>
          <w:i/>
          <w:iCs/>
          <w:sz w:val="24"/>
          <w:szCs w:val="24"/>
        </w:rPr>
        <w:t>Untersuchung von Vermeidungs- und Annäherungsverhalten bei konditionierter Bedrohung</w:t>
      </w:r>
    </w:p>
    <w:p w14:paraId="2E072622" w14:textId="77777777" w:rsidR="00DE3709" w:rsidRPr="00DE3709" w:rsidRDefault="00DE3709" w:rsidP="00DE3709">
      <w:pPr>
        <w:spacing w:after="120" w:line="240" w:lineRule="auto"/>
        <w:outlineLvl w:val="0"/>
        <w:rPr>
          <w:b/>
          <w:i/>
          <w:iCs/>
          <w:sz w:val="24"/>
          <w:szCs w:val="24"/>
        </w:rPr>
      </w:pPr>
    </w:p>
    <w:p w14:paraId="47F7A1C5" w14:textId="65716142" w:rsidR="002E47BA" w:rsidRPr="00824536" w:rsidRDefault="002E47BA" w:rsidP="008B159E">
      <w:pPr>
        <w:spacing w:after="120" w:line="240" w:lineRule="auto"/>
        <w:rPr>
          <w:rFonts w:cstheme="minorHAnsi"/>
        </w:rPr>
      </w:pPr>
      <w:r w:rsidRPr="00824536">
        <w:rPr>
          <w:rFonts w:cstheme="minorHAnsi"/>
        </w:rPr>
        <w:t>Ich (Name des Teilnehmers/der Teilnehmerin in Blockschrift)</w:t>
      </w:r>
      <w:r w:rsidR="008B159E">
        <w:rPr>
          <w:rFonts w:cstheme="minorHAnsi"/>
        </w:rPr>
        <w:t xml:space="preserve"> __</w:t>
      </w:r>
      <w:r w:rsidRPr="00824536">
        <w:rPr>
          <w:rFonts w:cstheme="minorHAnsi"/>
        </w:rPr>
        <w:t>_______________________________</w:t>
      </w:r>
      <w:r w:rsidR="008B159E">
        <w:rPr>
          <w:rFonts w:cstheme="minorHAnsi"/>
        </w:rPr>
        <w:t xml:space="preserve">___ </w:t>
      </w:r>
      <w:r w:rsidRPr="00B072C1">
        <w:rPr>
          <w:rFonts w:cstheme="minorHAnsi"/>
        </w:rPr>
        <w:t xml:space="preserve">bin </w:t>
      </w:r>
      <w:r w:rsidR="00DF1B56" w:rsidRPr="00B072C1">
        <w:rPr>
          <w:rFonts w:cstheme="minorHAnsi"/>
        </w:rPr>
        <w:t>schriftlich</w:t>
      </w:r>
      <w:r w:rsidR="00E23FC0" w:rsidRPr="00824536">
        <w:rPr>
          <w:rFonts w:cstheme="minorHAnsi"/>
        </w:rPr>
        <w:t xml:space="preserve"> </w:t>
      </w:r>
      <w:r w:rsidRPr="00824536">
        <w:rPr>
          <w:rFonts w:cstheme="minorHAnsi"/>
        </w:rPr>
        <w:t xml:space="preserve">über die Studie und den Versuchsablauf aufgeklärt worden. </w:t>
      </w:r>
      <w:r w:rsidR="00EE291B" w:rsidRPr="00824536">
        <w:rPr>
          <w:rFonts w:cstheme="minorHAnsi"/>
        </w:rPr>
        <w:t xml:space="preserve">Ich willige ein, </w:t>
      </w:r>
      <w:r w:rsidR="00844459" w:rsidRPr="00824536">
        <w:rPr>
          <w:rFonts w:cstheme="minorHAnsi"/>
        </w:rPr>
        <w:t>dass ich mit dem beschriebenen Vorgehen einverstanden bin.</w:t>
      </w:r>
      <w:r w:rsidR="003638D4" w:rsidRPr="00824536">
        <w:rPr>
          <w:rFonts w:cstheme="minorHAnsi"/>
        </w:rPr>
        <w:t xml:space="preserve"> </w:t>
      </w:r>
      <w:r w:rsidR="00FD478C" w:rsidRPr="00824536">
        <w:rPr>
          <w:rFonts w:cstheme="minorHAnsi"/>
        </w:rPr>
        <w:t xml:space="preserve">Sofern ich </w:t>
      </w:r>
      <w:r w:rsidRPr="00824536">
        <w:rPr>
          <w:rFonts w:cstheme="minorHAnsi"/>
        </w:rPr>
        <w:t xml:space="preserve">Fragen zu dieser vorgesehenen </w:t>
      </w:r>
      <w:r w:rsidR="00FD478C" w:rsidRPr="00824536">
        <w:rPr>
          <w:rFonts w:cstheme="minorHAnsi"/>
        </w:rPr>
        <w:t xml:space="preserve">Studie hatte, </w:t>
      </w:r>
      <w:r w:rsidRPr="00824536">
        <w:rPr>
          <w:rFonts w:cstheme="minorHAnsi"/>
        </w:rPr>
        <w:t xml:space="preserve">wurden </w:t>
      </w:r>
      <w:r w:rsidR="00FD478C" w:rsidRPr="00824536">
        <w:rPr>
          <w:rFonts w:cstheme="minorHAnsi"/>
        </w:rPr>
        <w:t xml:space="preserve">sie </w:t>
      </w:r>
      <w:r w:rsidRPr="00824536">
        <w:rPr>
          <w:rFonts w:cstheme="minorHAnsi"/>
        </w:rPr>
        <w:t xml:space="preserve">von Herrn/Frau </w:t>
      </w:r>
      <w:r w:rsidR="00305DB2" w:rsidRPr="00824536">
        <w:rPr>
          <w:rFonts w:cstheme="minorHAnsi"/>
        </w:rPr>
        <w:t xml:space="preserve">_______________________ </w:t>
      </w:r>
      <w:r w:rsidR="00E82667" w:rsidRPr="00824536">
        <w:rPr>
          <w:rFonts w:cstheme="minorHAnsi"/>
        </w:rPr>
        <w:t xml:space="preserve">vollständig und </w:t>
      </w:r>
      <w:r w:rsidRPr="00824536">
        <w:rPr>
          <w:rFonts w:cstheme="minorHAnsi"/>
        </w:rPr>
        <w:t>zu meiner Zufriedenheit beantwortet.</w:t>
      </w:r>
    </w:p>
    <w:p w14:paraId="70E9A1B7" w14:textId="7A33DAC0" w:rsidR="003F2F4C" w:rsidRDefault="008B159E" w:rsidP="003F2F4C">
      <w:pPr>
        <w:keepNext/>
        <w:spacing w:after="120" w:line="240" w:lineRule="auto"/>
        <w:rPr>
          <w:rFonts w:cstheme="minorHAnsi"/>
        </w:rPr>
      </w:pPr>
      <w:r w:rsidRPr="008B159E">
        <w:rPr>
          <w:rFonts w:cstheme="minorHAnsi"/>
        </w:rPr>
        <w:t xml:space="preserve">Mit der beschriebenen Erhebung und Verarbeitung der </w:t>
      </w:r>
      <w:r w:rsidR="00206966">
        <w:rPr>
          <w:rFonts w:cstheme="minorHAnsi"/>
        </w:rPr>
        <w:t>Daten</w:t>
      </w:r>
      <w:r>
        <w:rPr>
          <w:rFonts w:cstheme="minorHAnsi"/>
        </w:rPr>
        <w:t xml:space="preserve"> </w:t>
      </w:r>
      <w:r w:rsidR="00076D96" w:rsidRPr="00076D96">
        <w:rPr>
          <w:rFonts w:cstheme="minorHAnsi"/>
        </w:rPr>
        <w:t>(körperliche Reaktionen während des Experiments sowie Angaben zu meiner Person und Fragebogendaten)</w:t>
      </w:r>
      <w:r w:rsidR="00076D96">
        <w:rPr>
          <w:rFonts w:cstheme="minorHAnsi"/>
        </w:rPr>
        <w:t xml:space="preserve"> </w:t>
      </w:r>
      <w:r w:rsidRPr="008B159E">
        <w:rPr>
          <w:rFonts w:cstheme="minorHAnsi"/>
        </w:rPr>
        <w:t xml:space="preserve">bin ich einverstanden. </w:t>
      </w:r>
      <w:r w:rsidR="003F2F4C" w:rsidRPr="00806BE5">
        <w:rPr>
          <w:rFonts w:cstheme="minorHAnsi"/>
        </w:rPr>
        <w:t>Die Aufzeichnung und Auswertung dieser Daten erfolgt anonymisiert unter Verwendung einer Versuchspersonennummer und ohne Angabe meines Namens.</w:t>
      </w:r>
      <w:r w:rsidR="003F2F4C" w:rsidRPr="00806BE5">
        <w:t xml:space="preserve"> </w:t>
      </w:r>
      <w:r w:rsidR="003F2F4C" w:rsidRPr="00806BE5">
        <w:rPr>
          <w:rFonts w:cstheme="minorHAnsi"/>
        </w:rPr>
        <w:t xml:space="preserve">Diese von mir mit meinem Namen unterzeichnete Einwilligungserklärung </w:t>
      </w:r>
      <w:r w:rsidR="003F2F4C">
        <w:rPr>
          <w:rFonts w:cstheme="minorHAnsi"/>
        </w:rPr>
        <w:t xml:space="preserve">sowie </w:t>
      </w:r>
      <w:r w:rsidR="00D65CD0">
        <w:rPr>
          <w:rFonts w:cstheme="minorHAnsi"/>
        </w:rPr>
        <w:t xml:space="preserve">der </w:t>
      </w:r>
      <w:r w:rsidR="003B42B1">
        <w:rPr>
          <w:rFonts w:cstheme="minorHAnsi"/>
        </w:rPr>
        <w:t xml:space="preserve">zusätzliche </w:t>
      </w:r>
      <w:r w:rsidR="00D65CD0">
        <w:rPr>
          <w:rFonts w:cstheme="minorHAnsi"/>
        </w:rPr>
        <w:t xml:space="preserve">Fragebogen </w:t>
      </w:r>
      <w:r w:rsidR="003B42B1">
        <w:rPr>
          <w:rFonts w:cstheme="minorHAnsi"/>
        </w:rPr>
        <w:t xml:space="preserve">zu gesundheitlichen Risiken </w:t>
      </w:r>
      <w:r w:rsidR="003F2F4C">
        <w:rPr>
          <w:rFonts w:cstheme="minorHAnsi"/>
        </w:rPr>
        <w:t>werden</w:t>
      </w:r>
      <w:r w:rsidR="003F2F4C" w:rsidRPr="00806BE5">
        <w:rPr>
          <w:rFonts w:cstheme="minorHAnsi"/>
        </w:rPr>
        <w:t xml:space="preserve"> separat von meinen erhobenen Daten aufbewahrt, sodass es bereits nach dem Experiment niemandem mehr möglich ist, die Daten mit meinem Namen in Verbindung zu bringen. Lediglich eine zufällige Versuchspersonennummer kennzeichnet meinen Datensatz, welche aber nicht auf mich zurückzuführen ist. Ich bin informiert, dass ich mein Einverständnis zur Aufbewahrung bzw. Speicherung dieser Daten so lange widerrufen oder eine Löschung dieser Daten verlangen kann</w:t>
      </w:r>
      <w:r w:rsidR="00D65CD0">
        <w:rPr>
          <w:rFonts w:cstheme="minorHAnsi"/>
        </w:rPr>
        <w:t>,</w:t>
      </w:r>
      <w:r w:rsidR="003F2F4C" w:rsidRPr="00806BE5">
        <w:rPr>
          <w:rFonts w:cstheme="minorHAnsi"/>
        </w:rPr>
        <w:t xml:space="preserve"> wie mein Datens</w:t>
      </w:r>
      <w:r w:rsidR="003F2F4C">
        <w:rPr>
          <w:rFonts w:cstheme="minorHAnsi"/>
        </w:rPr>
        <w:t>a</w:t>
      </w:r>
      <w:r w:rsidR="003F2F4C" w:rsidRPr="00806BE5">
        <w:rPr>
          <w:rFonts w:cstheme="minorHAnsi"/>
        </w:rPr>
        <w:t xml:space="preserve">tz noch identifizierbar </w:t>
      </w:r>
      <w:r w:rsidR="003F2F4C">
        <w:rPr>
          <w:rFonts w:cstheme="minorHAnsi"/>
        </w:rPr>
        <w:t>ist</w:t>
      </w:r>
      <w:r w:rsidR="003F2F4C" w:rsidRPr="00806BE5">
        <w:rPr>
          <w:rFonts w:cstheme="minorHAnsi"/>
        </w:rPr>
        <w:t xml:space="preserve"> (d. h. während oder kurz nach dem Experiment), ohne dass mir daraus Nachteile entstehen. Sobald mein Datensatz nicht mehr identifiziert werden kann, kann er nicht mehr gelöscht werden. </w:t>
      </w:r>
    </w:p>
    <w:p w14:paraId="3E82C642" w14:textId="12D5DB71" w:rsidR="00E5704F" w:rsidRPr="00806BE5" w:rsidRDefault="00E5704F" w:rsidP="00E5704F">
      <w:pPr>
        <w:keepNext/>
        <w:spacing w:after="120" w:line="240" w:lineRule="auto"/>
        <w:rPr>
          <w:rFonts w:cstheme="minorHAnsi"/>
        </w:rPr>
      </w:pPr>
      <w:r>
        <w:t>Ich bin einverstanden, dass meine vollständig anonymisierten Daten zu Forschungszwecken weiterverwendet werden können. Dazu werden sie über die Internet-Datenbank, Open Science Framework, öffentlich zugänglich gemacht. Dieses Vorgehen dient der Sicherstellung guter wissenschaftlicher Arbeit. Andere Forschende können dadurch beispielsweise die Auswertung nachvollziehen oder eine alternative Auswertung testen.</w:t>
      </w:r>
    </w:p>
    <w:p w14:paraId="569CF01E" w14:textId="0FF5FB8B" w:rsidR="003B42B1" w:rsidRPr="003B42B1" w:rsidRDefault="003B42B1" w:rsidP="003B42B1">
      <w:pPr>
        <w:keepNext/>
        <w:spacing w:after="120" w:line="240" w:lineRule="auto"/>
        <w:rPr>
          <w:rFonts w:cstheme="minorHAnsi"/>
        </w:rPr>
      </w:pPr>
      <w:r w:rsidRPr="003B42B1">
        <w:rPr>
          <w:rFonts w:cstheme="minorHAnsi"/>
        </w:rPr>
        <w:t>Sollten behandlungsbed</w:t>
      </w:r>
      <w:r>
        <w:rPr>
          <w:rFonts w:cstheme="minorHAnsi"/>
        </w:rPr>
        <w:t>ü</w:t>
      </w:r>
      <w:r w:rsidRPr="003B42B1">
        <w:rPr>
          <w:rFonts w:cstheme="minorHAnsi"/>
        </w:rPr>
        <w:t>rftige Auff</w:t>
      </w:r>
      <w:r>
        <w:rPr>
          <w:rFonts w:cstheme="minorHAnsi"/>
        </w:rPr>
        <w:t>ä</w:t>
      </w:r>
      <w:r w:rsidRPr="003B42B1">
        <w:rPr>
          <w:rFonts w:cstheme="minorHAnsi"/>
        </w:rPr>
        <w:t xml:space="preserve">lligkeiten (z.B. </w:t>
      </w:r>
      <w:r w:rsidR="00E5704F">
        <w:rPr>
          <w:rFonts w:cstheme="minorHAnsi"/>
        </w:rPr>
        <w:t>in den aufgezeichneten Körperreaktionen</w:t>
      </w:r>
      <w:r w:rsidRPr="003B42B1">
        <w:rPr>
          <w:rFonts w:cstheme="minorHAnsi"/>
        </w:rPr>
        <w:t xml:space="preserve">) erkannt werden, bin ich damit einverstanden, dass mir diese mitgeteilt werden, so dass ich diese ggf. weiter abklären lassen kann. Ich wurde darüber informiert, dass die Information über auffällige Befunde unter Umständen mit versicherungsrechtlichen Konsequenzen verbunden sein kann. </w:t>
      </w:r>
    </w:p>
    <w:p w14:paraId="31EE3166" w14:textId="7D956014" w:rsidR="003B42B1" w:rsidRPr="003B42B1" w:rsidRDefault="003B42B1" w:rsidP="003B42B1">
      <w:pPr>
        <w:spacing w:after="120" w:line="240" w:lineRule="auto"/>
        <w:rPr>
          <w:rFonts w:cstheme="minorHAnsi"/>
        </w:rPr>
      </w:pPr>
      <w:r w:rsidRPr="003B42B1">
        <w:rPr>
          <w:rFonts w:cstheme="minorHAnsi"/>
        </w:rPr>
        <w:t>Ich hatte genügend Zeit für eine Entscheidung und bin bereit, an der o.g. Studie teilzunehmen. Ich weiß, dass die Teilnahme an der Studie freiwillig ist und ich die Teilnahme jederzeit ohne Angabe von Gründen beenden kann. Ich weiß, dass ich in diesem Fall Anspruch auf eine Vergütung für die bis dahin erbrachte Zeit habe</w:t>
      </w:r>
      <w:r w:rsidR="005D4963">
        <w:rPr>
          <w:rFonts w:cstheme="minorHAnsi"/>
        </w:rPr>
        <w:t xml:space="preserve"> (</w:t>
      </w:r>
      <w:r w:rsidR="00DE3709">
        <w:rPr>
          <w:rFonts w:cstheme="minorHAnsi"/>
        </w:rPr>
        <w:t xml:space="preserve">3 </w:t>
      </w:r>
      <w:r w:rsidR="005D4963">
        <w:rPr>
          <w:rFonts w:cstheme="minorHAnsi"/>
        </w:rPr>
        <w:t xml:space="preserve">€ </w:t>
      </w:r>
      <w:r w:rsidR="00256E49">
        <w:rPr>
          <w:rFonts w:cstheme="minorHAnsi"/>
        </w:rPr>
        <w:t xml:space="preserve">oder 0,25 Versuchspersonenstunden </w:t>
      </w:r>
      <w:r w:rsidR="005D4963">
        <w:rPr>
          <w:rFonts w:cstheme="minorHAnsi"/>
        </w:rPr>
        <w:t>pro angefangener Viertelstunde Versuchszeit)</w:t>
      </w:r>
      <w:r w:rsidRPr="003B42B1">
        <w:rPr>
          <w:rFonts w:cstheme="minorHAnsi"/>
        </w:rPr>
        <w:t xml:space="preserve">. Ich wurde darauf hingewiesen, dass mir über die erwähnte Vergütung hinaus keine besonderen Vorteile durch die Teilnahme an der Untersuchung erwachsen. </w:t>
      </w:r>
    </w:p>
    <w:p w14:paraId="3E8ABDBA" w14:textId="3DB522D0" w:rsidR="00E5704F" w:rsidRDefault="00292F58" w:rsidP="003F2F4C">
      <w:pPr>
        <w:spacing w:after="120" w:line="240" w:lineRule="auto"/>
        <w:rPr>
          <w:rFonts w:cstheme="minorHAnsi"/>
        </w:rPr>
      </w:pPr>
      <w:r w:rsidRPr="00824536">
        <w:rPr>
          <w:rFonts w:cstheme="minorHAnsi"/>
        </w:rPr>
        <w:lastRenderedPageBreak/>
        <w:t xml:space="preserve">Eine Ausfertigung der Teilnehmerinformation </w:t>
      </w:r>
      <w:r w:rsidR="009010DD" w:rsidRPr="00824536">
        <w:rPr>
          <w:rFonts w:cstheme="minorHAnsi"/>
        </w:rPr>
        <w:t xml:space="preserve">über </w:t>
      </w:r>
      <w:r w:rsidR="00D36DA9" w:rsidRPr="00824536">
        <w:rPr>
          <w:rFonts w:cstheme="minorHAnsi"/>
        </w:rPr>
        <w:t>die Untersuchung</w:t>
      </w:r>
      <w:r w:rsidR="00CF01A8" w:rsidRPr="00824536">
        <w:rPr>
          <w:rFonts w:cstheme="minorHAnsi"/>
        </w:rPr>
        <w:t xml:space="preserve"> </w:t>
      </w:r>
      <w:r w:rsidRPr="00824536">
        <w:rPr>
          <w:rFonts w:cstheme="minorHAnsi"/>
        </w:rPr>
        <w:t xml:space="preserve">und </w:t>
      </w:r>
      <w:r w:rsidR="000E6C1E" w:rsidRPr="00824536">
        <w:rPr>
          <w:rFonts w:cstheme="minorHAnsi"/>
        </w:rPr>
        <w:t xml:space="preserve">eine Ausfertigung </w:t>
      </w:r>
      <w:r w:rsidRPr="00824536">
        <w:rPr>
          <w:rFonts w:cstheme="minorHAnsi"/>
        </w:rPr>
        <w:t>der Einwilligungserklärung habe ich erhalten. Die Teilnehmerinformationen sind Teil dieser Einwilligungserklärung.</w:t>
      </w:r>
    </w:p>
    <w:p w14:paraId="690568D7" w14:textId="77777777" w:rsidR="0064615A" w:rsidRPr="0064615A" w:rsidRDefault="0064615A" w:rsidP="003F2F4C">
      <w:pPr>
        <w:spacing w:after="120" w:line="240" w:lineRule="auto"/>
        <w:rPr>
          <w:rFonts w:cstheme="minorHAnsi"/>
          <w:sz w:val="16"/>
          <w:szCs w:val="16"/>
        </w:rPr>
      </w:pPr>
    </w:p>
    <w:p w14:paraId="78EDB761" w14:textId="77777777" w:rsidR="00E5704F" w:rsidRDefault="003F2F4C" w:rsidP="0064615A">
      <w:pPr>
        <w:spacing w:after="120" w:line="240" w:lineRule="auto"/>
        <w:rPr>
          <w:rFonts w:cs="Arial"/>
          <w:sz w:val="20"/>
          <w:szCs w:val="20"/>
        </w:rPr>
      </w:pPr>
      <w:r w:rsidRPr="00806BE5">
        <w:rPr>
          <w:rFonts w:cs="Arial"/>
          <w:sz w:val="20"/>
          <w:szCs w:val="20"/>
        </w:rPr>
        <w:t xml:space="preserve">Ort, Datum &amp; Unterschrift des Teilnehmers: </w:t>
      </w:r>
      <w:r w:rsidRPr="00806BE5">
        <w:rPr>
          <w:rFonts w:cs="Arial"/>
          <w:sz w:val="20"/>
          <w:szCs w:val="20"/>
        </w:rPr>
        <w:tab/>
      </w:r>
      <w:r w:rsidRPr="00806BE5">
        <w:rPr>
          <w:rFonts w:cs="Arial"/>
          <w:sz w:val="20"/>
          <w:szCs w:val="20"/>
        </w:rPr>
        <w:tab/>
      </w:r>
      <w:r w:rsidRPr="00806BE5">
        <w:rPr>
          <w:rFonts w:cs="Arial"/>
          <w:sz w:val="20"/>
          <w:szCs w:val="20"/>
        </w:rPr>
        <w:tab/>
        <w:t>Name des Teilnehmers in Druckschrift:</w:t>
      </w:r>
    </w:p>
    <w:p w14:paraId="1A6460DD" w14:textId="52A0EEC9" w:rsidR="003F2F4C" w:rsidRPr="00806BE5" w:rsidRDefault="003F2F4C" w:rsidP="0064615A">
      <w:pPr>
        <w:tabs>
          <w:tab w:val="left" w:pos="708"/>
          <w:tab w:val="left" w:pos="1740"/>
        </w:tabs>
        <w:spacing w:after="0" w:line="240" w:lineRule="auto"/>
        <w:rPr>
          <w:rFonts w:cs="Arial"/>
          <w:sz w:val="20"/>
          <w:szCs w:val="20"/>
        </w:rPr>
      </w:pPr>
      <w:r w:rsidRPr="00806BE5">
        <w:rPr>
          <w:rFonts w:cs="Arial"/>
          <w:sz w:val="20"/>
          <w:szCs w:val="20"/>
        </w:rPr>
        <w:tab/>
        <w:t xml:space="preserve"> </w:t>
      </w:r>
      <w:r w:rsidR="00E5704F">
        <w:rPr>
          <w:rFonts w:cs="Arial"/>
          <w:sz w:val="20"/>
          <w:szCs w:val="20"/>
        </w:rPr>
        <w:tab/>
      </w:r>
    </w:p>
    <w:p w14:paraId="17E4C83E" w14:textId="77777777" w:rsidR="003F2F4C" w:rsidRPr="00806BE5" w:rsidRDefault="003F2F4C" w:rsidP="0064615A">
      <w:pPr>
        <w:spacing w:after="120" w:line="240" w:lineRule="auto"/>
        <w:rPr>
          <w:rFonts w:cs="Arial"/>
          <w:sz w:val="20"/>
          <w:szCs w:val="20"/>
        </w:rPr>
      </w:pPr>
      <w:r w:rsidRPr="00806BE5">
        <w:rPr>
          <w:rFonts w:cs="Arial"/>
          <w:sz w:val="20"/>
          <w:szCs w:val="20"/>
        </w:rPr>
        <w:t>____________________________________</w:t>
      </w:r>
      <w:r w:rsidRPr="00806BE5">
        <w:rPr>
          <w:rFonts w:cs="Arial"/>
          <w:sz w:val="20"/>
          <w:szCs w:val="20"/>
        </w:rPr>
        <w:tab/>
      </w:r>
      <w:r w:rsidRPr="00806BE5">
        <w:rPr>
          <w:rFonts w:cs="Arial"/>
          <w:sz w:val="20"/>
          <w:szCs w:val="20"/>
        </w:rPr>
        <w:tab/>
      </w:r>
      <w:r w:rsidRPr="00806BE5">
        <w:rPr>
          <w:rFonts w:cs="Arial"/>
          <w:sz w:val="20"/>
          <w:szCs w:val="20"/>
        </w:rPr>
        <w:tab/>
        <w:t>_________________________________</w:t>
      </w:r>
    </w:p>
    <w:p w14:paraId="3EE2B0B7" w14:textId="77777777" w:rsidR="003F2F4C" w:rsidRPr="00806BE5" w:rsidRDefault="003F2F4C" w:rsidP="0064615A">
      <w:pPr>
        <w:spacing w:after="120" w:line="240" w:lineRule="auto"/>
        <w:rPr>
          <w:rFonts w:cs="Arial"/>
          <w:sz w:val="20"/>
          <w:szCs w:val="20"/>
        </w:rPr>
      </w:pPr>
    </w:p>
    <w:p w14:paraId="19A22D2E" w14:textId="77777777" w:rsidR="003F2F4C" w:rsidRPr="00806BE5" w:rsidRDefault="003F2F4C" w:rsidP="0064615A">
      <w:pPr>
        <w:spacing w:after="120" w:line="240" w:lineRule="auto"/>
        <w:rPr>
          <w:rFonts w:cs="Arial"/>
          <w:sz w:val="20"/>
          <w:szCs w:val="20"/>
        </w:rPr>
      </w:pPr>
      <w:r w:rsidRPr="00806BE5">
        <w:rPr>
          <w:rFonts w:cs="Arial"/>
          <w:sz w:val="20"/>
          <w:szCs w:val="20"/>
        </w:rPr>
        <w:t xml:space="preserve">Ort, Datum &amp; Unterschrift des Versuchsleiters: </w:t>
      </w:r>
      <w:r w:rsidRPr="00806BE5">
        <w:rPr>
          <w:rFonts w:cs="Arial"/>
          <w:sz w:val="20"/>
          <w:szCs w:val="20"/>
        </w:rPr>
        <w:tab/>
      </w:r>
      <w:r w:rsidRPr="00806BE5">
        <w:rPr>
          <w:rFonts w:cs="Arial"/>
          <w:sz w:val="20"/>
          <w:szCs w:val="20"/>
        </w:rPr>
        <w:tab/>
      </w:r>
      <w:r w:rsidRPr="00806BE5">
        <w:rPr>
          <w:rFonts w:cs="Arial"/>
          <w:sz w:val="20"/>
          <w:szCs w:val="20"/>
        </w:rPr>
        <w:tab/>
        <w:t>Name des Versuchsleiters in Druckschrift:</w:t>
      </w:r>
    </w:p>
    <w:p w14:paraId="7DAC093C" w14:textId="77777777" w:rsidR="003F2F4C" w:rsidRPr="00806BE5" w:rsidRDefault="003F2F4C" w:rsidP="0064615A">
      <w:pPr>
        <w:spacing w:after="0" w:line="240" w:lineRule="auto"/>
        <w:rPr>
          <w:rFonts w:cs="Arial"/>
          <w:sz w:val="20"/>
          <w:szCs w:val="20"/>
        </w:rPr>
      </w:pPr>
      <w:r w:rsidRPr="00806BE5">
        <w:rPr>
          <w:rFonts w:cs="Arial"/>
          <w:sz w:val="20"/>
          <w:szCs w:val="20"/>
        </w:rPr>
        <w:t xml:space="preserve"> </w:t>
      </w:r>
      <w:r w:rsidRPr="00806BE5">
        <w:rPr>
          <w:rFonts w:cs="Arial"/>
          <w:sz w:val="20"/>
          <w:szCs w:val="20"/>
        </w:rPr>
        <w:tab/>
      </w:r>
      <w:r w:rsidRPr="00806BE5">
        <w:rPr>
          <w:rFonts w:cs="Arial"/>
          <w:sz w:val="20"/>
          <w:szCs w:val="20"/>
        </w:rPr>
        <w:tab/>
      </w:r>
      <w:r w:rsidRPr="00806BE5">
        <w:rPr>
          <w:rFonts w:cs="Arial"/>
          <w:sz w:val="20"/>
          <w:szCs w:val="20"/>
        </w:rPr>
        <w:tab/>
        <w:t xml:space="preserve"> </w:t>
      </w:r>
    </w:p>
    <w:p w14:paraId="3FD82C3C" w14:textId="03B898A4" w:rsidR="00E5704F" w:rsidRPr="0064615A" w:rsidRDefault="003F2F4C" w:rsidP="0064615A">
      <w:pPr>
        <w:spacing w:after="120" w:line="240" w:lineRule="auto"/>
        <w:rPr>
          <w:szCs w:val="20"/>
        </w:rPr>
      </w:pPr>
      <w:r w:rsidRPr="00806BE5">
        <w:rPr>
          <w:szCs w:val="20"/>
        </w:rPr>
        <w:t>_________________________________</w:t>
      </w:r>
      <w:r w:rsidRPr="00806BE5">
        <w:rPr>
          <w:szCs w:val="20"/>
        </w:rPr>
        <w:tab/>
      </w:r>
      <w:r w:rsidRPr="00806BE5">
        <w:rPr>
          <w:szCs w:val="20"/>
        </w:rPr>
        <w:tab/>
      </w:r>
      <w:r w:rsidRPr="00806BE5">
        <w:rPr>
          <w:szCs w:val="20"/>
        </w:rPr>
        <w:tab/>
        <w:t>______________________________</w:t>
      </w:r>
    </w:p>
    <w:p w14:paraId="3A475EFD" w14:textId="77777777" w:rsidR="00E5704F" w:rsidRPr="0064615A" w:rsidRDefault="00E5704F" w:rsidP="003F2F4C">
      <w:pPr>
        <w:spacing w:after="0"/>
        <w:jc w:val="left"/>
        <w:rPr>
          <w:rFonts w:cstheme="minorHAnsi"/>
          <w:b/>
          <w:bCs/>
          <w:sz w:val="24"/>
          <w:szCs w:val="24"/>
        </w:rPr>
      </w:pPr>
    </w:p>
    <w:p w14:paraId="010E3D42" w14:textId="77777777" w:rsidR="00E5704F" w:rsidRPr="00E5704F" w:rsidRDefault="00E5704F" w:rsidP="00E5704F">
      <w:pPr>
        <w:autoSpaceDE w:val="0"/>
        <w:autoSpaceDN w:val="0"/>
        <w:adjustRightInd w:val="0"/>
        <w:spacing w:after="0" w:line="240" w:lineRule="auto"/>
        <w:jc w:val="left"/>
        <w:rPr>
          <w:rFonts w:ascii="Calibri" w:hAnsi="Calibri" w:cs="Calibri"/>
          <w:color w:val="000000"/>
        </w:rPr>
      </w:pPr>
      <w:r w:rsidRPr="00E5704F">
        <w:rPr>
          <w:rFonts w:ascii="Calibri" w:hAnsi="Calibri" w:cs="Calibri"/>
          <w:b/>
          <w:bCs/>
          <w:color w:val="000000"/>
        </w:rPr>
        <w:t xml:space="preserve">Rückmeldung von Ergebnissen </w:t>
      </w:r>
    </w:p>
    <w:p w14:paraId="1A50CFE4" w14:textId="77777777" w:rsidR="00E5704F" w:rsidRPr="00E5704F" w:rsidRDefault="00E5704F" w:rsidP="00E5704F">
      <w:pPr>
        <w:autoSpaceDE w:val="0"/>
        <w:autoSpaceDN w:val="0"/>
        <w:adjustRightInd w:val="0"/>
        <w:spacing w:after="0" w:line="240" w:lineRule="auto"/>
        <w:jc w:val="left"/>
        <w:rPr>
          <w:rFonts w:ascii="Calibri" w:hAnsi="Calibri" w:cs="Calibri"/>
          <w:color w:val="000000"/>
        </w:rPr>
      </w:pPr>
      <w:r w:rsidRPr="00E5704F">
        <w:rPr>
          <w:rFonts w:ascii="Calibri" w:hAnsi="Calibri" w:cs="Calibri"/>
          <w:color w:val="000000"/>
        </w:rPr>
        <w:t xml:space="preserve">Ich bin daran interessiert, etwas über die grundsätzlichen Ergebnisse der Studie zu erfahren, und bitte hierzu um Übersendung entsprechender Informationen. </w:t>
      </w:r>
    </w:p>
    <w:p w14:paraId="2944192D" w14:textId="46793E8F" w:rsidR="00E5704F" w:rsidRDefault="00E5704F" w:rsidP="00E5704F">
      <w:pPr>
        <w:autoSpaceDE w:val="0"/>
        <w:autoSpaceDN w:val="0"/>
        <w:adjustRightInd w:val="0"/>
        <w:spacing w:after="0" w:line="240" w:lineRule="auto"/>
        <w:jc w:val="left"/>
        <w:rPr>
          <w:rFonts w:ascii="Calibri" w:hAnsi="Calibri" w:cs="Calibri"/>
          <w:color w:val="000000"/>
        </w:rPr>
      </w:pPr>
      <w:r w:rsidRPr="00E5704F">
        <w:rPr>
          <w:rFonts w:ascii="Wingdings" w:hAnsi="Wingdings" w:cs="Wingdings"/>
          <w:color w:val="000000"/>
        </w:rPr>
        <w:t xml:space="preserve"> </w:t>
      </w:r>
      <w:r w:rsidRPr="00E5704F">
        <w:rPr>
          <w:rFonts w:ascii="Calibri" w:hAnsi="Calibri" w:cs="Calibri"/>
          <w:color w:val="000000"/>
        </w:rPr>
        <w:t>JA</w:t>
      </w:r>
      <w:r>
        <w:rPr>
          <w:rFonts w:ascii="Calibri" w:hAnsi="Calibri" w:cs="Calibri"/>
          <w:color w:val="000000"/>
        </w:rPr>
        <w:tab/>
      </w:r>
      <w:r>
        <w:rPr>
          <w:rFonts w:ascii="Calibri" w:hAnsi="Calibri" w:cs="Calibri"/>
          <w:color w:val="000000"/>
        </w:rPr>
        <w:tab/>
      </w:r>
      <w:r w:rsidRPr="00E5704F">
        <w:rPr>
          <w:rFonts w:ascii="Calibri" w:hAnsi="Calibri" w:cs="Calibri"/>
          <w:color w:val="000000"/>
        </w:rPr>
        <w:t xml:space="preserve"> </w:t>
      </w:r>
      <w:r w:rsidRPr="00E5704F">
        <w:rPr>
          <w:rFonts w:ascii="Wingdings" w:hAnsi="Wingdings" w:cs="Wingdings"/>
          <w:color w:val="000000"/>
        </w:rPr>
        <w:t xml:space="preserve"> </w:t>
      </w:r>
      <w:r w:rsidRPr="00E5704F">
        <w:rPr>
          <w:rFonts w:ascii="Calibri" w:hAnsi="Calibri" w:cs="Calibri"/>
          <w:color w:val="000000"/>
        </w:rPr>
        <w:t xml:space="preserve">NEIN. </w:t>
      </w:r>
    </w:p>
    <w:p w14:paraId="1C4007AF" w14:textId="77777777" w:rsidR="00E5704F" w:rsidRPr="00E5704F" w:rsidRDefault="00E5704F" w:rsidP="00E5704F">
      <w:pPr>
        <w:autoSpaceDE w:val="0"/>
        <w:autoSpaceDN w:val="0"/>
        <w:adjustRightInd w:val="0"/>
        <w:spacing w:after="0" w:line="240" w:lineRule="auto"/>
        <w:jc w:val="left"/>
        <w:rPr>
          <w:rFonts w:ascii="Calibri" w:hAnsi="Calibri" w:cs="Calibri"/>
          <w:color w:val="000000"/>
        </w:rPr>
      </w:pPr>
    </w:p>
    <w:p w14:paraId="25772332" w14:textId="71475517" w:rsidR="00E5704F" w:rsidRDefault="00E5704F" w:rsidP="00E5704F">
      <w:pPr>
        <w:autoSpaceDE w:val="0"/>
        <w:autoSpaceDN w:val="0"/>
        <w:adjustRightInd w:val="0"/>
        <w:spacing w:after="0" w:line="240" w:lineRule="auto"/>
        <w:jc w:val="left"/>
        <w:rPr>
          <w:rFonts w:ascii="Calibri" w:hAnsi="Calibri" w:cs="Calibri"/>
          <w:color w:val="000000"/>
        </w:rPr>
      </w:pPr>
      <w:r w:rsidRPr="00E5704F">
        <w:rPr>
          <w:rFonts w:ascii="Calibri" w:hAnsi="Calibri" w:cs="Calibri"/>
          <w:color w:val="000000"/>
        </w:rPr>
        <w:t>Für eine Rückmeldung der Ergebnisse wird eine Liste mit Emailadressen interessierter Teilnehmender separat von den erhobenen Daten gespeichert. Diese Kontaktangaben werden nach einer Rückmeldung der allgemeinen Ergebnisse, spätestens am 31.</w:t>
      </w:r>
      <w:r w:rsidR="009D4B99">
        <w:rPr>
          <w:rFonts w:ascii="Calibri" w:hAnsi="Calibri" w:cs="Calibri"/>
          <w:color w:val="000000"/>
        </w:rPr>
        <w:t>0</w:t>
      </w:r>
      <w:r w:rsidR="00F403E1">
        <w:rPr>
          <w:rFonts w:ascii="Calibri" w:hAnsi="Calibri" w:cs="Calibri"/>
          <w:color w:val="000000"/>
        </w:rPr>
        <w:t>7</w:t>
      </w:r>
      <w:r w:rsidRPr="00E5704F">
        <w:rPr>
          <w:rFonts w:ascii="Calibri" w:hAnsi="Calibri" w:cs="Calibri"/>
          <w:color w:val="000000"/>
        </w:rPr>
        <w:t>.202</w:t>
      </w:r>
      <w:r w:rsidR="009D4B99">
        <w:rPr>
          <w:rFonts w:ascii="Calibri" w:hAnsi="Calibri" w:cs="Calibri"/>
          <w:color w:val="000000"/>
        </w:rPr>
        <w:t>4</w:t>
      </w:r>
      <w:r w:rsidRPr="00E5704F">
        <w:rPr>
          <w:rFonts w:ascii="Calibri" w:hAnsi="Calibri" w:cs="Calibri"/>
          <w:color w:val="000000"/>
        </w:rPr>
        <w:t xml:space="preserve"> gelöscht. </w:t>
      </w:r>
    </w:p>
    <w:p w14:paraId="6CCE5103" w14:textId="77777777" w:rsidR="00E5704F" w:rsidRPr="00E5704F" w:rsidRDefault="00E5704F" w:rsidP="00E5704F">
      <w:pPr>
        <w:autoSpaceDE w:val="0"/>
        <w:autoSpaceDN w:val="0"/>
        <w:adjustRightInd w:val="0"/>
        <w:spacing w:after="0" w:line="240" w:lineRule="auto"/>
        <w:jc w:val="left"/>
        <w:rPr>
          <w:rFonts w:ascii="Calibri" w:hAnsi="Calibri" w:cs="Calibri"/>
          <w:color w:val="000000"/>
        </w:rPr>
      </w:pPr>
    </w:p>
    <w:p w14:paraId="3EB9B504" w14:textId="77777777" w:rsidR="00E5704F" w:rsidRPr="00806BE5" w:rsidRDefault="00E5704F" w:rsidP="00BB5D19">
      <w:pPr>
        <w:spacing w:after="120" w:line="240" w:lineRule="auto"/>
        <w:rPr>
          <w:rFonts w:cs="Arial"/>
          <w:sz w:val="20"/>
          <w:szCs w:val="20"/>
        </w:rPr>
      </w:pPr>
      <w:r w:rsidRPr="00806BE5">
        <w:rPr>
          <w:rFonts w:cs="Arial"/>
          <w:sz w:val="20"/>
          <w:szCs w:val="20"/>
        </w:rPr>
        <w:t xml:space="preserve">Ort, Datum &amp; Unterschrift des Teilnehmers: </w:t>
      </w:r>
      <w:r w:rsidRPr="00806BE5">
        <w:rPr>
          <w:rFonts w:cs="Arial"/>
          <w:sz w:val="20"/>
          <w:szCs w:val="20"/>
        </w:rPr>
        <w:tab/>
      </w:r>
      <w:r w:rsidRPr="00806BE5">
        <w:rPr>
          <w:rFonts w:cs="Arial"/>
          <w:sz w:val="20"/>
          <w:szCs w:val="20"/>
        </w:rPr>
        <w:tab/>
      </w:r>
      <w:r w:rsidRPr="00806BE5">
        <w:rPr>
          <w:rFonts w:cs="Arial"/>
          <w:sz w:val="20"/>
          <w:szCs w:val="20"/>
        </w:rPr>
        <w:tab/>
        <w:t>Name des Teilnehmers in Druckschrift:</w:t>
      </w:r>
    </w:p>
    <w:p w14:paraId="756224A1" w14:textId="77777777" w:rsidR="00E5704F" w:rsidRPr="00806BE5" w:rsidRDefault="00E5704F" w:rsidP="00E5704F">
      <w:pPr>
        <w:spacing w:after="0" w:line="240" w:lineRule="auto"/>
        <w:rPr>
          <w:rFonts w:cs="Arial"/>
          <w:sz w:val="20"/>
          <w:szCs w:val="20"/>
        </w:rPr>
      </w:pPr>
      <w:r w:rsidRPr="00806BE5">
        <w:rPr>
          <w:rFonts w:cs="Arial"/>
          <w:sz w:val="20"/>
          <w:szCs w:val="20"/>
        </w:rPr>
        <w:t xml:space="preserve"> </w:t>
      </w:r>
      <w:r w:rsidRPr="00806BE5">
        <w:rPr>
          <w:rFonts w:cs="Arial"/>
          <w:sz w:val="20"/>
          <w:szCs w:val="20"/>
        </w:rPr>
        <w:tab/>
      </w:r>
      <w:r w:rsidRPr="00806BE5">
        <w:rPr>
          <w:rFonts w:cs="Arial"/>
          <w:sz w:val="20"/>
          <w:szCs w:val="20"/>
        </w:rPr>
        <w:tab/>
      </w:r>
      <w:r w:rsidRPr="00806BE5">
        <w:rPr>
          <w:rFonts w:cs="Arial"/>
          <w:sz w:val="20"/>
          <w:szCs w:val="20"/>
        </w:rPr>
        <w:tab/>
        <w:t xml:space="preserve"> </w:t>
      </w:r>
    </w:p>
    <w:p w14:paraId="4408E62B" w14:textId="2472C6BB" w:rsidR="0064615A" w:rsidRPr="0064615A" w:rsidRDefault="00E5704F" w:rsidP="00E5704F">
      <w:pPr>
        <w:spacing w:after="120" w:line="240" w:lineRule="auto"/>
        <w:rPr>
          <w:rFonts w:cs="Arial"/>
          <w:sz w:val="20"/>
          <w:szCs w:val="20"/>
        </w:rPr>
      </w:pPr>
      <w:r w:rsidRPr="00806BE5">
        <w:rPr>
          <w:rFonts w:cs="Arial"/>
          <w:sz w:val="20"/>
          <w:szCs w:val="20"/>
        </w:rPr>
        <w:t>____________________________________</w:t>
      </w:r>
      <w:r w:rsidRPr="00806BE5">
        <w:rPr>
          <w:rFonts w:cs="Arial"/>
          <w:sz w:val="20"/>
          <w:szCs w:val="20"/>
        </w:rPr>
        <w:tab/>
      </w:r>
      <w:r w:rsidRPr="00806BE5">
        <w:rPr>
          <w:rFonts w:cs="Arial"/>
          <w:sz w:val="20"/>
          <w:szCs w:val="20"/>
        </w:rPr>
        <w:tab/>
      </w:r>
      <w:r w:rsidRPr="00806BE5">
        <w:rPr>
          <w:rFonts w:cs="Arial"/>
          <w:sz w:val="20"/>
          <w:szCs w:val="20"/>
        </w:rPr>
        <w:tab/>
        <w:t>_________________________________</w:t>
      </w:r>
    </w:p>
    <w:p w14:paraId="1C288F50" w14:textId="77777777" w:rsidR="0064615A" w:rsidRDefault="0064615A" w:rsidP="00E5704F">
      <w:pPr>
        <w:spacing w:after="120" w:line="240" w:lineRule="auto"/>
        <w:rPr>
          <w:rFonts w:ascii="Calibri" w:hAnsi="Calibri" w:cs="Calibri"/>
          <w:color w:val="000000"/>
        </w:rPr>
      </w:pPr>
    </w:p>
    <w:p w14:paraId="17B24643" w14:textId="77777777" w:rsidR="008154A5" w:rsidRDefault="008154A5" w:rsidP="00E5704F">
      <w:pPr>
        <w:spacing w:after="120" w:line="240" w:lineRule="auto"/>
        <w:rPr>
          <w:rFonts w:ascii="Calibri" w:hAnsi="Calibri" w:cs="Calibri"/>
          <w:color w:val="000000"/>
        </w:rPr>
      </w:pPr>
    </w:p>
    <w:p w14:paraId="449CA8AD" w14:textId="77777777" w:rsidR="008154A5" w:rsidRDefault="008154A5" w:rsidP="00E5704F">
      <w:pPr>
        <w:spacing w:after="120" w:line="240" w:lineRule="auto"/>
        <w:rPr>
          <w:rFonts w:ascii="Calibri" w:hAnsi="Calibri" w:cs="Calibri"/>
          <w:color w:val="000000"/>
        </w:rPr>
      </w:pPr>
    </w:p>
    <w:p w14:paraId="18DFA528" w14:textId="77777777" w:rsidR="008154A5" w:rsidRDefault="008154A5" w:rsidP="00E5704F">
      <w:pPr>
        <w:spacing w:after="120" w:line="240" w:lineRule="auto"/>
        <w:rPr>
          <w:rFonts w:ascii="Calibri" w:hAnsi="Calibri" w:cs="Calibri"/>
          <w:color w:val="000000"/>
        </w:rPr>
      </w:pPr>
    </w:p>
    <w:p w14:paraId="765FB8E3" w14:textId="77777777" w:rsidR="008154A5" w:rsidRDefault="008154A5" w:rsidP="00E5704F">
      <w:pPr>
        <w:spacing w:after="120" w:line="240" w:lineRule="auto"/>
        <w:rPr>
          <w:rFonts w:ascii="Calibri" w:hAnsi="Calibri" w:cs="Calibri"/>
          <w:color w:val="000000"/>
        </w:rPr>
      </w:pPr>
    </w:p>
    <w:p w14:paraId="592E8550" w14:textId="77777777" w:rsidR="008154A5" w:rsidRDefault="008154A5" w:rsidP="00E5704F">
      <w:pPr>
        <w:spacing w:after="120" w:line="240" w:lineRule="auto"/>
        <w:rPr>
          <w:rFonts w:ascii="Calibri" w:hAnsi="Calibri" w:cs="Calibri"/>
          <w:color w:val="000000"/>
        </w:rPr>
      </w:pPr>
    </w:p>
    <w:p w14:paraId="3E6B1B2A" w14:textId="06B84D49" w:rsidR="008154A5" w:rsidRDefault="008154A5" w:rsidP="00E5704F">
      <w:pPr>
        <w:spacing w:after="120" w:line="240" w:lineRule="auto"/>
        <w:rPr>
          <w:rFonts w:ascii="Calibri" w:hAnsi="Calibri" w:cs="Calibri"/>
          <w:color w:val="000000"/>
        </w:rPr>
      </w:pPr>
    </w:p>
    <w:p w14:paraId="4DA390A8" w14:textId="337E0ED1" w:rsidR="009D4B99" w:rsidRDefault="009D4B99" w:rsidP="00E5704F">
      <w:pPr>
        <w:spacing w:after="120" w:line="240" w:lineRule="auto"/>
        <w:rPr>
          <w:rFonts w:ascii="Calibri" w:hAnsi="Calibri" w:cs="Calibri"/>
          <w:color w:val="000000"/>
        </w:rPr>
      </w:pPr>
    </w:p>
    <w:p w14:paraId="737687EC" w14:textId="77777777" w:rsidR="009D4B99" w:rsidRDefault="009D4B99" w:rsidP="00E5704F">
      <w:pPr>
        <w:spacing w:after="120" w:line="240" w:lineRule="auto"/>
        <w:rPr>
          <w:rFonts w:ascii="Calibri" w:hAnsi="Calibri" w:cs="Calibri"/>
          <w:color w:val="000000"/>
        </w:rPr>
      </w:pPr>
    </w:p>
    <w:p w14:paraId="7731D652" w14:textId="68BD3A1B" w:rsidR="006603E6" w:rsidRPr="006603E6" w:rsidRDefault="00E5704F" w:rsidP="00E5704F">
      <w:pPr>
        <w:spacing w:after="120" w:line="240" w:lineRule="auto"/>
        <w:rPr>
          <w:rFonts w:ascii="Calibri" w:hAnsi="Calibri" w:cs="Calibri"/>
          <w:color w:val="000000"/>
        </w:rPr>
      </w:pPr>
      <w:r w:rsidRPr="00E5704F">
        <w:rPr>
          <w:rFonts w:ascii="Calibri" w:hAnsi="Calibri" w:cs="Calibri"/>
          <w:color w:val="000000"/>
        </w:rPr>
        <w:t>Bei Fragen oder anderen Anliegen kann ich mich an folgende Personen wenden:</w:t>
      </w:r>
    </w:p>
    <w:tbl>
      <w:tblPr>
        <w:tblW w:w="0" w:type="auto"/>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23"/>
        <w:gridCol w:w="4423"/>
      </w:tblGrid>
      <w:tr w:rsidR="00DD1C74" w:rsidRPr="00F403E1" w14:paraId="132BB936" w14:textId="77777777" w:rsidTr="00447014">
        <w:trPr>
          <w:trHeight w:val="1811"/>
        </w:trPr>
        <w:tc>
          <w:tcPr>
            <w:tcW w:w="4423" w:type="dxa"/>
            <w:tcBorders>
              <w:top w:val="single" w:sz="4" w:space="0" w:color="auto"/>
              <w:bottom w:val="single" w:sz="4" w:space="0" w:color="auto"/>
              <w:right w:val="single" w:sz="4" w:space="0" w:color="auto"/>
            </w:tcBorders>
          </w:tcPr>
          <w:p w14:paraId="4DAA6BAE" w14:textId="77777777" w:rsidR="00F403E1" w:rsidRPr="00E5704F" w:rsidRDefault="00F403E1" w:rsidP="00F403E1">
            <w:pPr>
              <w:autoSpaceDE w:val="0"/>
              <w:autoSpaceDN w:val="0"/>
              <w:adjustRightInd w:val="0"/>
              <w:spacing w:after="0" w:line="240" w:lineRule="auto"/>
              <w:jc w:val="center"/>
              <w:rPr>
                <w:rFonts w:ascii="Calibri" w:hAnsi="Calibri" w:cs="Calibri"/>
                <w:b/>
                <w:bCs/>
                <w:color w:val="000000"/>
                <w:sz w:val="20"/>
                <w:szCs w:val="20"/>
              </w:rPr>
            </w:pPr>
            <w:r w:rsidRPr="00E5704F">
              <w:rPr>
                <w:rFonts w:ascii="Calibri" w:hAnsi="Calibri" w:cs="Calibri"/>
                <w:b/>
                <w:bCs/>
                <w:color w:val="000000"/>
                <w:sz w:val="20"/>
                <w:szCs w:val="20"/>
              </w:rPr>
              <w:t>Projektleit</w:t>
            </w:r>
            <w:r>
              <w:rPr>
                <w:rFonts w:ascii="Calibri" w:hAnsi="Calibri" w:cs="Calibri"/>
                <w:b/>
                <w:bCs/>
                <w:color w:val="000000"/>
                <w:sz w:val="20"/>
                <w:szCs w:val="20"/>
              </w:rPr>
              <w:t>ung</w:t>
            </w:r>
          </w:p>
          <w:p w14:paraId="1DF1D292" w14:textId="77777777" w:rsidR="00F403E1" w:rsidRPr="00E5704F" w:rsidRDefault="00F403E1" w:rsidP="00F403E1">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Sabrina Gado</w:t>
            </w:r>
          </w:p>
          <w:p w14:paraId="6127F524" w14:textId="77777777" w:rsidR="00F403E1" w:rsidRPr="00E5704F" w:rsidRDefault="00F403E1" w:rsidP="00F403E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Lehrstuhl für Psychologie I</w:t>
            </w:r>
          </w:p>
          <w:p w14:paraId="54F45891" w14:textId="77777777" w:rsidR="00F403E1" w:rsidRPr="00E5704F" w:rsidRDefault="00F403E1" w:rsidP="00F403E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Universität Würzburg</w:t>
            </w:r>
          </w:p>
          <w:p w14:paraId="3CF6A17F" w14:textId="77777777" w:rsidR="00F403E1" w:rsidRPr="00E5704F" w:rsidRDefault="00F403E1" w:rsidP="00F403E1">
            <w:pPr>
              <w:autoSpaceDE w:val="0"/>
              <w:autoSpaceDN w:val="0"/>
              <w:adjustRightInd w:val="0"/>
              <w:spacing w:after="0" w:line="240" w:lineRule="auto"/>
              <w:jc w:val="center"/>
              <w:rPr>
                <w:rFonts w:ascii="Calibri" w:hAnsi="Calibri" w:cs="Calibri"/>
                <w:color w:val="000000"/>
                <w:sz w:val="20"/>
                <w:szCs w:val="20"/>
              </w:rPr>
            </w:pPr>
            <w:proofErr w:type="spellStart"/>
            <w:r w:rsidRPr="00E5704F">
              <w:rPr>
                <w:rFonts w:ascii="Calibri" w:hAnsi="Calibri" w:cs="Calibri"/>
                <w:color w:val="000000"/>
                <w:sz w:val="20"/>
                <w:szCs w:val="20"/>
              </w:rPr>
              <w:t>Marcusstr</w:t>
            </w:r>
            <w:proofErr w:type="spellEnd"/>
            <w:r w:rsidRPr="00E5704F">
              <w:rPr>
                <w:rFonts w:ascii="Calibri" w:hAnsi="Calibri" w:cs="Calibri"/>
                <w:color w:val="000000"/>
                <w:sz w:val="20"/>
                <w:szCs w:val="20"/>
              </w:rPr>
              <w:t>. 9-11</w:t>
            </w:r>
          </w:p>
          <w:p w14:paraId="5C9E516A" w14:textId="77777777" w:rsidR="00F403E1" w:rsidRPr="00E5704F" w:rsidRDefault="00F403E1" w:rsidP="00F403E1">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97070 Würzburg</w:t>
            </w:r>
          </w:p>
          <w:p w14:paraId="40A625E7" w14:textId="77777777" w:rsidR="00F403E1" w:rsidRPr="00F403E1" w:rsidRDefault="00F403E1" w:rsidP="00F403E1">
            <w:pPr>
              <w:autoSpaceDE w:val="0"/>
              <w:autoSpaceDN w:val="0"/>
              <w:adjustRightInd w:val="0"/>
              <w:spacing w:after="0" w:line="240" w:lineRule="auto"/>
              <w:jc w:val="center"/>
              <w:rPr>
                <w:rFonts w:ascii="Calibri" w:hAnsi="Calibri" w:cs="Calibri"/>
                <w:color w:val="000000"/>
                <w:sz w:val="20"/>
                <w:szCs w:val="20"/>
              </w:rPr>
            </w:pPr>
            <w:r w:rsidRPr="00F403E1">
              <w:rPr>
                <w:rFonts w:ascii="Calibri" w:hAnsi="Calibri" w:cs="Calibri"/>
                <w:color w:val="000000"/>
                <w:sz w:val="20"/>
                <w:szCs w:val="20"/>
              </w:rPr>
              <w:t xml:space="preserve">Tel.: +49 931 </w:t>
            </w:r>
            <w:r w:rsidRPr="00F403E1">
              <w:t>31-83948</w:t>
            </w:r>
          </w:p>
          <w:p w14:paraId="52EC7F6B" w14:textId="4108D2F4" w:rsidR="00DD1C74" w:rsidRPr="00F403E1" w:rsidRDefault="00F403E1" w:rsidP="00F403E1">
            <w:pPr>
              <w:autoSpaceDE w:val="0"/>
              <w:autoSpaceDN w:val="0"/>
              <w:adjustRightInd w:val="0"/>
              <w:spacing w:after="0" w:line="240" w:lineRule="auto"/>
              <w:jc w:val="center"/>
              <w:rPr>
                <w:rFonts w:ascii="Calibri" w:hAnsi="Calibri" w:cs="Calibri"/>
                <w:color w:val="000000"/>
                <w:sz w:val="20"/>
                <w:szCs w:val="20"/>
                <w:lang w:val="en-US"/>
              </w:rPr>
            </w:pPr>
            <w:r w:rsidRPr="00E5704F">
              <w:rPr>
                <w:rFonts w:ascii="Calibri" w:hAnsi="Calibri" w:cs="Calibri"/>
                <w:color w:val="000000"/>
                <w:sz w:val="20"/>
                <w:szCs w:val="20"/>
                <w:lang w:val="en-US"/>
              </w:rPr>
              <w:t xml:space="preserve">Email: </w:t>
            </w:r>
            <w:r>
              <w:rPr>
                <w:rFonts w:ascii="Calibri" w:hAnsi="Calibri" w:cs="Calibri"/>
                <w:color w:val="000000"/>
                <w:sz w:val="20"/>
                <w:szCs w:val="20"/>
                <w:lang w:val="en-US"/>
              </w:rPr>
              <w:t>Sabrina.gado</w:t>
            </w:r>
            <w:r w:rsidRPr="00E5704F">
              <w:rPr>
                <w:rFonts w:ascii="Calibri" w:hAnsi="Calibri" w:cs="Calibri"/>
                <w:color w:val="000000"/>
                <w:sz w:val="20"/>
                <w:szCs w:val="20"/>
                <w:lang w:val="en-US"/>
              </w:rPr>
              <w:t>@uni-wuerzburg.de</w:t>
            </w:r>
          </w:p>
        </w:tc>
        <w:tc>
          <w:tcPr>
            <w:tcW w:w="4423" w:type="dxa"/>
            <w:tcBorders>
              <w:top w:val="single" w:sz="4" w:space="0" w:color="auto"/>
              <w:left w:val="single" w:sz="4" w:space="0" w:color="auto"/>
              <w:bottom w:val="single" w:sz="4" w:space="0" w:color="auto"/>
            </w:tcBorders>
          </w:tcPr>
          <w:p w14:paraId="55E1166B" w14:textId="77777777" w:rsidR="00DD1C74" w:rsidRPr="00E5704F" w:rsidRDefault="00DD1C74" w:rsidP="00447014">
            <w:pPr>
              <w:autoSpaceDE w:val="0"/>
              <w:autoSpaceDN w:val="0"/>
              <w:adjustRightInd w:val="0"/>
              <w:spacing w:after="0" w:line="240" w:lineRule="auto"/>
              <w:jc w:val="center"/>
              <w:rPr>
                <w:rFonts w:ascii="Calibri" w:hAnsi="Calibri" w:cs="Calibri"/>
                <w:b/>
                <w:bCs/>
                <w:color w:val="000000"/>
                <w:sz w:val="20"/>
                <w:szCs w:val="20"/>
              </w:rPr>
            </w:pPr>
            <w:r w:rsidRPr="00E5704F">
              <w:rPr>
                <w:rFonts w:ascii="Calibri" w:hAnsi="Calibri" w:cs="Calibri"/>
                <w:b/>
                <w:bCs/>
                <w:color w:val="000000"/>
                <w:sz w:val="20"/>
                <w:szCs w:val="20"/>
              </w:rPr>
              <w:t>Projektleiter</w:t>
            </w:r>
          </w:p>
          <w:p w14:paraId="3725EBF3" w14:textId="77777777" w:rsidR="00DD1C74" w:rsidRPr="00E5704F" w:rsidRDefault="00DD1C74" w:rsidP="00447014">
            <w:pPr>
              <w:autoSpaceDE w:val="0"/>
              <w:autoSpaceDN w:val="0"/>
              <w:adjustRightInd w:val="0"/>
              <w:spacing w:after="0" w:line="240" w:lineRule="auto"/>
              <w:jc w:val="center"/>
              <w:rPr>
                <w:rFonts w:ascii="Calibri" w:hAnsi="Calibri" w:cs="Calibri"/>
                <w:color w:val="000000"/>
                <w:sz w:val="20"/>
                <w:szCs w:val="20"/>
              </w:rPr>
            </w:pPr>
            <w:r>
              <w:rPr>
                <w:rFonts w:ascii="Calibri" w:hAnsi="Calibri" w:cs="Calibri"/>
                <w:color w:val="000000"/>
                <w:sz w:val="20"/>
                <w:szCs w:val="20"/>
              </w:rPr>
              <w:t>Dr. Yannik Stegmann</w:t>
            </w:r>
          </w:p>
          <w:p w14:paraId="44D9A464" w14:textId="77777777" w:rsidR="00DD1C74" w:rsidRPr="00E5704F" w:rsidRDefault="00DD1C74" w:rsidP="00447014">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Lehrstuhl für Psychologie I</w:t>
            </w:r>
          </w:p>
          <w:p w14:paraId="6C84655F" w14:textId="77777777" w:rsidR="00DD1C74" w:rsidRPr="00E5704F" w:rsidRDefault="00DD1C74" w:rsidP="00447014">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Universität Würzburg</w:t>
            </w:r>
          </w:p>
          <w:p w14:paraId="2E31CD92" w14:textId="77777777" w:rsidR="00DD1C74" w:rsidRPr="00E5704F" w:rsidRDefault="00DD1C74" w:rsidP="00447014">
            <w:pPr>
              <w:autoSpaceDE w:val="0"/>
              <w:autoSpaceDN w:val="0"/>
              <w:adjustRightInd w:val="0"/>
              <w:spacing w:after="0" w:line="240" w:lineRule="auto"/>
              <w:jc w:val="center"/>
              <w:rPr>
                <w:rFonts w:ascii="Calibri" w:hAnsi="Calibri" w:cs="Calibri"/>
                <w:color w:val="000000"/>
                <w:sz w:val="20"/>
                <w:szCs w:val="20"/>
              </w:rPr>
            </w:pPr>
            <w:proofErr w:type="spellStart"/>
            <w:r w:rsidRPr="00E5704F">
              <w:rPr>
                <w:rFonts w:ascii="Calibri" w:hAnsi="Calibri" w:cs="Calibri"/>
                <w:color w:val="000000"/>
                <w:sz w:val="20"/>
                <w:szCs w:val="20"/>
              </w:rPr>
              <w:t>Marcusstr</w:t>
            </w:r>
            <w:proofErr w:type="spellEnd"/>
            <w:r w:rsidRPr="00E5704F">
              <w:rPr>
                <w:rFonts w:ascii="Calibri" w:hAnsi="Calibri" w:cs="Calibri"/>
                <w:color w:val="000000"/>
                <w:sz w:val="20"/>
                <w:szCs w:val="20"/>
              </w:rPr>
              <w:t>. 9-11</w:t>
            </w:r>
          </w:p>
          <w:p w14:paraId="47A82EC8" w14:textId="77777777" w:rsidR="00DD1C74" w:rsidRPr="00E5704F" w:rsidRDefault="00DD1C74" w:rsidP="00447014">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97070 Würzburg</w:t>
            </w:r>
          </w:p>
          <w:p w14:paraId="1A179935" w14:textId="77777777" w:rsidR="00DD1C74" w:rsidRPr="00E5704F" w:rsidRDefault="00DD1C74" w:rsidP="00447014">
            <w:pPr>
              <w:autoSpaceDE w:val="0"/>
              <w:autoSpaceDN w:val="0"/>
              <w:adjustRightInd w:val="0"/>
              <w:spacing w:after="0" w:line="240" w:lineRule="auto"/>
              <w:jc w:val="center"/>
              <w:rPr>
                <w:rFonts w:ascii="Calibri" w:hAnsi="Calibri" w:cs="Calibri"/>
                <w:color w:val="000000"/>
                <w:sz w:val="20"/>
                <w:szCs w:val="20"/>
              </w:rPr>
            </w:pPr>
            <w:r w:rsidRPr="00E5704F">
              <w:rPr>
                <w:rFonts w:ascii="Calibri" w:hAnsi="Calibri" w:cs="Calibri"/>
                <w:color w:val="000000"/>
                <w:sz w:val="20"/>
                <w:szCs w:val="20"/>
              </w:rPr>
              <w:t xml:space="preserve">Tel.: +49 931 </w:t>
            </w:r>
            <w:r>
              <w:t>31-82733</w:t>
            </w:r>
          </w:p>
          <w:p w14:paraId="165D44F9" w14:textId="77777777" w:rsidR="00DD1C74" w:rsidRPr="00D65CD0" w:rsidRDefault="00DD1C74" w:rsidP="00447014">
            <w:pPr>
              <w:jc w:val="center"/>
              <w:rPr>
                <w:lang w:val="en-US"/>
              </w:rPr>
            </w:pPr>
            <w:r w:rsidRPr="00E5704F">
              <w:rPr>
                <w:rFonts w:ascii="Calibri" w:hAnsi="Calibri" w:cs="Calibri"/>
                <w:color w:val="000000"/>
                <w:sz w:val="20"/>
                <w:szCs w:val="20"/>
                <w:lang w:val="en-US"/>
              </w:rPr>
              <w:t xml:space="preserve">Email: </w:t>
            </w:r>
            <w:r>
              <w:rPr>
                <w:rFonts w:ascii="Calibri" w:hAnsi="Calibri" w:cs="Calibri"/>
                <w:color w:val="000000"/>
                <w:sz w:val="20"/>
                <w:szCs w:val="20"/>
                <w:lang w:val="en-US"/>
              </w:rPr>
              <w:t>Yannik.stegmann</w:t>
            </w:r>
            <w:r w:rsidRPr="00E5704F">
              <w:rPr>
                <w:rFonts w:ascii="Calibri" w:hAnsi="Calibri" w:cs="Calibri"/>
                <w:color w:val="000000"/>
                <w:sz w:val="20"/>
                <w:szCs w:val="20"/>
                <w:lang w:val="en-US"/>
              </w:rPr>
              <w:t>@uni-wuerzburg.de</w:t>
            </w:r>
            <w:r w:rsidRPr="00D65CD0">
              <w:rPr>
                <w:lang w:val="en-US"/>
              </w:rPr>
              <w:t xml:space="preserve"> </w:t>
            </w:r>
          </w:p>
        </w:tc>
      </w:tr>
    </w:tbl>
    <w:p w14:paraId="3A444E6B" w14:textId="77777777" w:rsidR="00D921CB" w:rsidRPr="00E5704F" w:rsidRDefault="00D921CB" w:rsidP="009D4B99">
      <w:pPr>
        <w:spacing w:after="120" w:line="240" w:lineRule="auto"/>
        <w:jc w:val="left"/>
        <w:rPr>
          <w:rFonts w:cstheme="minorHAnsi"/>
          <w:lang w:val="en-US"/>
        </w:rPr>
      </w:pPr>
    </w:p>
    <w:sectPr w:rsidR="00D921CB" w:rsidRPr="00E5704F" w:rsidSect="00D921CB">
      <w:headerReference w:type="default" r:id="rId9"/>
      <w:pgSz w:w="11906" w:h="16838" w:code="9"/>
      <w:pgMar w:top="1134" w:right="1134" w:bottom="1134" w:left="1418" w:header="51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5154E" w14:textId="77777777" w:rsidR="00A1506C" w:rsidRDefault="00A1506C" w:rsidP="001C4CB7">
      <w:pPr>
        <w:spacing w:after="0" w:line="240" w:lineRule="auto"/>
      </w:pPr>
      <w:r>
        <w:separator/>
      </w:r>
    </w:p>
  </w:endnote>
  <w:endnote w:type="continuationSeparator" w:id="0">
    <w:p w14:paraId="149F3E8B" w14:textId="77777777" w:rsidR="00A1506C" w:rsidRDefault="00A1506C" w:rsidP="001C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ight">
    <w:altName w:val="Calibri"/>
    <w:panose1 w:val="00000000000000000000"/>
    <w:charset w:val="00"/>
    <w:family w:val="swiss"/>
    <w:notTrueType/>
    <w:pitch w:val="variable"/>
    <w:sig w:usb0="00000003" w:usb1="00000000" w:usb2="00000000" w:usb3="00000000" w:csb0="00000001" w:csb1="00000000"/>
  </w:font>
  <w:font w:name="Frutiger Bold">
    <w:altName w:val="Calibri"/>
    <w:panose1 w:val="00000000000000000000"/>
    <w:charset w:val="00"/>
    <w:family w:val="swiss"/>
    <w:notTrueType/>
    <w:pitch w:val="variable"/>
    <w:sig w:usb0="00000003" w:usb1="00000000" w:usb2="00000000" w:usb3="00000000" w:csb0="00000001" w:csb1="00000000"/>
  </w:font>
  <w:font w:name="FrutigerLTStd-Light">
    <w:altName w:val="Calibri"/>
    <w:panose1 w:val="00000000000000000000"/>
    <w:charset w:val="4D"/>
    <w:family w:val="auto"/>
    <w:notTrueType/>
    <w:pitch w:val="default"/>
    <w:sig w:usb0="00000003" w:usb1="00000000" w:usb2="00000000" w:usb3="00000000" w:csb0="00000001" w:csb1="00000000"/>
  </w:font>
  <w:font w:name="FrutigerLTStd-Bold">
    <w:altName w:val="Calibri"/>
    <w:panose1 w:val="00000000000000000000"/>
    <w:charset w:val="4D"/>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B6D04" w14:textId="77777777" w:rsidR="00A1506C" w:rsidRDefault="00A1506C" w:rsidP="001C4CB7">
      <w:pPr>
        <w:spacing w:after="0" w:line="240" w:lineRule="auto"/>
      </w:pPr>
      <w:r>
        <w:separator/>
      </w:r>
    </w:p>
  </w:footnote>
  <w:footnote w:type="continuationSeparator" w:id="0">
    <w:p w14:paraId="407E3B28" w14:textId="77777777" w:rsidR="00A1506C" w:rsidRDefault="00A1506C" w:rsidP="001C4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05778" w14:textId="596C14BB" w:rsidR="002216C1" w:rsidRDefault="002216C1" w:rsidP="00FB657A">
    <w:pPr>
      <w:pStyle w:val="Kopfzeile"/>
      <w:pBdr>
        <w:bottom w:val="single" w:sz="4" w:space="1" w:color="auto"/>
      </w:pBdr>
      <w:tabs>
        <w:tab w:val="clear" w:pos="4536"/>
        <w:tab w:val="clear" w:pos="9072"/>
        <w:tab w:val="right" w:pos="9356"/>
      </w:tabs>
      <w:jc w:val="left"/>
    </w:pPr>
    <w:r>
      <w:t xml:space="preserve">Einwilligungserklärung </w:t>
    </w:r>
    <w:r>
      <w:tab/>
      <w:t xml:space="preserve"> </w:t>
    </w:r>
    <w:r>
      <w:fldChar w:fldCharType="begin"/>
    </w:r>
    <w:r>
      <w:instrText xml:space="preserve"> PAGE   \* MERGEFORMAT </w:instrText>
    </w:r>
    <w:r>
      <w:fldChar w:fldCharType="separate"/>
    </w:r>
    <w:r w:rsidR="00F61BD0">
      <w:rPr>
        <w:noProof/>
      </w:rPr>
      <w:t>2</w:t>
    </w:r>
    <w:r>
      <w:rPr>
        <w:noProof/>
      </w:rPr>
      <w:fldChar w:fldCharType="end"/>
    </w:r>
  </w:p>
  <w:p w14:paraId="44484F2A" w14:textId="77777777" w:rsidR="002216C1" w:rsidRPr="00986D72" w:rsidRDefault="002216C1" w:rsidP="00986D72">
    <w:pPr>
      <w:pStyle w:val="Kopfzeile"/>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AE15A0"/>
    <w:multiLevelType w:val="multilevel"/>
    <w:tmpl w:val="8D14D83A"/>
    <w:lvl w:ilvl="0">
      <w:start w:val="1"/>
      <w:numFmt w:val="upperLetter"/>
      <w:pStyle w:val="berschrift6"/>
      <w:suff w:val="space"/>
      <w:lvlText w:val="%1"/>
      <w:lvlJc w:val="left"/>
      <w:rPr>
        <w:rFonts w:hint="default"/>
      </w:rPr>
    </w:lvl>
    <w:lvl w:ilvl="1">
      <w:start w:val="1"/>
      <w:numFmt w:val="none"/>
      <w:pStyle w:val="berschrift2"/>
      <w:suff w:val="nothing"/>
      <w:lvlText w:val=""/>
      <w:lvlJc w:val="left"/>
      <w:rPr>
        <w:rFonts w:hint="default"/>
      </w:rPr>
    </w:lvl>
    <w:lvl w:ilvl="2">
      <w:start w:val="1"/>
      <w:numFmt w:val="none"/>
      <w:pStyle w:val="berschrift3"/>
      <w:suff w:val="nothing"/>
      <w:lvlText w:val=""/>
      <w:lvlJc w:val="left"/>
      <w:rPr>
        <w:rFonts w:hint="default"/>
      </w:rPr>
    </w:lvl>
    <w:lvl w:ilvl="3">
      <w:start w:val="1"/>
      <w:numFmt w:val="none"/>
      <w:pStyle w:val="berschrift4"/>
      <w:suff w:val="nothing"/>
      <w:lvlText w:val=""/>
      <w:lvlJc w:val="left"/>
      <w:rPr>
        <w:rFonts w:hint="default"/>
      </w:rPr>
    </w:lvl>
    <w:lvl w:ilvl="4">
      <w:start w:val="1"/>
      <w:numFmt w:val="none"/>
      <w:pStyle w:val="berschrift5"/>
      <w:suff w:val="nothing"/>
      <w:lvlText w:val=""/>
      <w:lvlJc w:val="left"/>
      <w:rPr>
        <w:rFonts w:hint="default"/>
      </w:rPr>
    </w:lvl>
    <w:lvl w:ilvl="5">
      <w:start w:val="1"/>
      <w:numFmt w:val="none"/>
      <w:suff w:val="nothing"/>
      <w:lvlText w:val=""/>
      <w:lvlJc w:val="left"/>
      <w:rPr>
        <w:rFonts w:hint="default"/>
      </w:rPr>
    </w:lvl>
    <w:lvl w:ilvl="6">
      <w:start w:val="1"/>
      <w:numFmt w:val="none"/>
      <w:pStyle w:val="berschrift7"/>
      <w:suff w:val="nothing"/>
      <w:lvlText w:val=""/>
      <w:lvlJc w:val="left"/>
      <w:rPr>
        <w:rFonts w:hint="default"/>
      </w:rPr>
    </w:lvl>
    <w:lvl w:ilvl="7">
      <w:start w:val="1"/>
      <w:numFmt w:val="none"/>
      <w:pStyle w:val="berschrift8"/>
      <w:suff w:val="nothing"/>
      <w:lvlText w:val=""/>
      <w:lvlJc w:val="left"/>
      <w:rPr>
        <w:rFonts w:hint="default"/>
      </w:rPr>
    </w:lvl>
    <w:lvl w:ilvl="8">
      <w:start w:val="1"/>
      <w:numFmt w:val="none"/>
      <w:pStyle w:val="berschrift9"/>
      <w:suff w:val="nothing"/>
      <w:lvlText w:val=""/>
      <w:lvlJc w:val="left"/>
      <w:rPr>
        <w:rFonts w:hint="default"/>
      </w:rPr>
    </w:lvl>
  </w:abstractNum>
  <w:abstractNum w:abstractNumId="4" w15:restartNumberingAfterBreak="0">
    <w:nsid w:val="1F9A0733"/>
    <w:multiLevelType w:val="multilevel"/>
    <w:tmpl w:val="898A0940"/>
    <w:lvl w:ilvl="0">
      <w:start w:val="1"/>
      <w:numFmt w:val="upperLetter"/>
      <w:pStyle w:val="berschriftA"/>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2.%3.%4"/>
      <w:lvlJc w:val="left"/>
      <w:pPr>
        <w:tabs>
          <w:tab w:val="num" w:pos="855"/>
        </w:tabs>
        <w:ind w:left="855" w:hanging="855"/>
      </w:pPr>
      <w:rPr>
        <w:rFonts w:hint="default"/>
      </w:rPr>
    </w:lvl>
    <w:lvl w:ilvl="4">
      <w:start w:val="1"/>
      <w:numFmt w:val="decimal"/>
      <w:lvlText w:val="%1.%2.%3.%4.%5"/>
      <w:lvlJc w:val="left"/>
      <w:pPr>
        <w:tabs>
          <w:tab w:val="num" w:pos="1080"/>
        </w:tabs>
        <w:ind w:left="855" w:hanging="855"/>
      </w:pPr>
      <w:rPr>
        <w:rFonts w:hint="default"/>
      </w:rPr>
    </w:lvl>
    <w:lvl w:ilvl="5">
      <w:start w:val="1"/>
      <w:numFmt w:val="decimal"/>
      <w:lvlRestart w:val="0"/>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D149DC"/>
    <w:multiLevelType w:val="hybridMultilevel"/>
    <w:tmpl w:val="76FC1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0613FC"/>
    <w:multiLevelType w:val="hybridMultilevel"/>
    <w:tmpl w:val="CFE65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B748A5"/>
    <w:multiLevelType w:val="hybridMultilevel"/>
    <w:tmpl w:val="31E46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577518"/>
    <w:multiLevelType w:val="hybridMultilevel"/>
    <w:tmpl w:val="DB24A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4CE0A32"/>
    <w:multiLevelType w:val="hybridMultilevel"/>
    <w:tmpl w:val="9F226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8497409"/>
    <w:multiLevelType w:val="multilevel"/>
    <w:tmpl w:val="86283F02"/>
    <w:lvl w:ilvl="0">
      <w:start w:val="1"/>
      <w:numFmt w:val="decimal"/>
      <w:pStyle w:val="berschrift1"/>
      <w:lvlText w:val="%1"/>
      <w:lvlJc w:val="left"/>
      <w:pPr>
        <w:tabs>
          <w:tab w:val="num" w:pos="855"/>
        </w:tabs>
        <w:ind w:left="855" w:hanging="855"/>
      </w:pPr>
      <w:rPr>
        <w:rFonts w:hint="default"/>
      </w:rPr>
    </w:lvl>
    <w:lvl w:ilvl="1">
      <w:start w:val="1"/>
      <w:numFmt w:val="decimal"/>
      <w:pStyle w:val="berschrift2a"/>
      <w:lvlText w:val="%1.%2"/>
      <w:lvlJc w:val="left"/>
      <w:pPr>
        <w:tabs>
          <w:tab w:val="num" w:pos="855"/>
        </w:tabs>
        <w:ind w:left="855" w:hanging="855"/>
      </w:pPr>
      <w:rPr>
        <w:rFonts w:hint="default"/>
      </w:rPr>
    </w:lvl>
    <w:lvl w:ilvl="2">
      <w:start w:val="1"/>
      <w:numFmt w:val="decimal"/>
      <w:pStyle w:val="berschrift3a"/>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70BB018D"/>
    <w:multiLevelType w:val="hybridMultilevel"/>
    <w:tmpl w:val="7ECAB27A"/>
    <w:lvl w:ilvl="0" w:tplc="0407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67139050">
    <w:abstractNumId w:val="12"/>
  </w:num>
  <w:num w:numId="2" w16cid:durableId="1790933949">
    <w:abstractNumId w:val="3"/>
  </w:num>
  <w:num w:numId="3" w16cid:durableId="1148353802">
    <w:abstractNumId w:val="4"/>
  </w:num>
  <w:num w:numId="4" w16cid:durableId="1629315262">
    <w:abstractNumId w:val="8"/>
  </w:num>
  <w:num w:numId="5" w16cid:durableId="716510428">
    <w:abstractNumId w:val="9"/>
  </w:num>
  <w:num w:numId="6" w16cid:durableId="362824139">
    <w:abstractNumId w:val="5"/>
  </w:num>
  <w:num w:numId="7" w16cid:durableId="530654387">
    <w:abstractNumId w:val="7"/>
  </w:num>
  <w:num w:numId="8" w16cid:durableId="876431679">
    <w:abstractNumId w:val="0"/>
  </w:num>
  <w:num w:numId="9" w16cid:durableId="964771059">
    <w:abstractNumId w:val="1"/>
  </w:num>
  <w:num w:numId="10" w16cid:durableId="525601039">
    <w:abstractNumId w:val="2"/>
  </w:num>
  <w:num w:numId="11" w16cid:durableId="1244101890">
    <w:abstractNumId w:val="6"/>
  </w:num>
  <w:num w:numId="12" w16cid:durableId="1627539792">
    <w:abstractNumId w:val="10"/>
  </w:num>
  <w:num w:numId="13" w16cid:durableId="1019350332">
    <w:abstractNumId w:val="13"/>
  </w:num>
  <w:num w:numId="14" w16cid:durableId="1357853018">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xMDUyMjU1MTYyNjFW0lEKTi0uzszPAykwqQUAJtSLfSwAAAA="/>
  </w:docVars>
  <w:rsids>
    <w:rsidRoot w:val="00BA4E24"/>
    <w:rsid w:val="00002064"/>
    <w:rsid w:val="000036E7"/>
    <w:rsid w:val="00004341"/>
    <w:rsid w:val="00010826"/>
    <w:rsid w:val="00011A61"/>
    <w:rsid w:val="0001777E"/>
    <w:rsid w:val="00020140"/>
    <w:rsid w:val="00025127"/>
    <w:rsid w:val="00026004"/>
    <w:rsid w:val="00026BCD"/>
    <w:rsid w:val="000277BE"/>
    <w:rsid w:val="000332EB"/>
    <w:rsid w:val="000415D2"/>
    <w:rsid w:val="000415DC"/>
    <w:rsid w:val="00057CC5"/>
    <w:rsid w:val="00065EA0"/>
    <w:rsid w:val="000667C2"/>
    <w:rsid w:val="00067B67"/>
    <w:rsid w:val="000710C8"/>
    <w:rsid w:val="00075119"/>
    <w:rsid w:val="00076D96"/>
    <w:rsid w:val="00080B16"/>
    <w:rsid w:val="0008339F"/>
    <w:rsid w:val="00085F9D"/>
    <w:rsid w:val="00093A59"/>
    <w:rsid w:val="000A4862"/>
    <w:rsid w:val="000A501D"/>
    <w:rsid w:val="000A508C"/>
    <w:rsid w:val="000A6498"/>
    <w:rsid w:val="000A7121"/>
    <w:rsid w:val="000A7A9F"/>
    <w:rsid w:val="000B20B6"/>
    <w:rsid w:val="000B48BE"/>
    <w:rsid w:val="000B48DC"/>
    <w:rsid w:val="000C3F38"/>
    <w:rsid w:val="000D1A49"/>
    <w:rsid w:val="000E2CE5"/>
    <w:rsid w:val="000E61AE"/>
    <w:rsid w:val="000E6C1E"/>
    <w:rsid w:val="000E7F30"/>
    <w:rsid w:val="000E7FBB"/>
    <w:rsid w:val="001059E7"/>
    <w:rsid w:val="001075F5"/>
    <w:rsid w:val="00113071"/>
    <w:rsid w:val="00122FFE"/>
    <w:rsid w:val="00127065"/>
    <w:rsid w:val="001342A8"/>
    <w:rsid w:val="00135FBB"/>
    <w:rsid w:val="00141040"/>
    <w:rsid w:val="00141F0C"/>
    <w:rsid w:val="00143758"/>
    <w:rsid w:val="001500A7"/>
    <w:rsid w:val="0015058D"/>
    <w:rsid w:val="00151015"/>
    <w:rsid w:val="00153950"/>
    <w:rsid w:val="00165594"/>
    <w:rsid w:val="001728E9"/>
    <w:rsid w:val="00172C50"/>
    <w:rsid w:val="00174716"/>
    <w:rsid w:val="00175500"/>
    <w:rsid w:val="00176BAA"/>
    <w:rsid w:val="00182BE3"/>
    <w:rsid w:val="00184D2D"/>
    <w:rsid w:val="00195E29"/>
    <w:rsid w:val="001A2CA6"/>
    <w:rsid w:val="001A52D7"/>
    <w:rsid w:val="001B3152"/>
    <w:rsid w:val="001C0A26"/>
    <w:rsid w:val="001C2D6F"/>
    <w:rsid w:val="001C4CB7"/>
    <w:rsid w:val="001C6AF0"/>
    <w:rsid w:val="001D0B1F"/>
    <w:rsid w:val="001D69D1"/>
    <w:rsid w:val="001D71D6"/>
    <w:rsid w:val="001D7E05"/>
    <w:rsid w:val="001E0C37"/>
    <w:rsid w:val="001E4435"/>
    <w:rsid w:val="001F7569"/>
    <w:rsid w:val="00202B74"/>
    <w:rsid w:val="00206966"/>
    <w:rsid w:val="00207C53"/>
    <w:rsid w:val="00214FCA"/>
    <w:rsid w:val="002216C1"/>
    <w:rsid w:val="00223C03"/>
    <w:rsid w:val="00225E4F"/>
    <w:rsid w:val="0023191F"/>
    <w:rsid w:val="00231DC4"/>
    <w:rsid w:val="00237FEA"/>
    <w:rsid w:val="00252391"/>
    <w:rsid w:val="0025307D"/>
    <w:rsid w:val="00255D88"/>
    <w:rsid w:val="00256E49"/>
    <w:rsid w:val="00260176"/>
    <w:rsid w:val="00270936"/>
    <w:rsid w:val="00276D07"/>
    <w:rsid w:val="00292F58"/>
    <w:rsid w:val="00292FEB"/>
    <w:rsid w:val="00293CD0"/>
    <w:rsid w:val="002A6C92"/>
    <w:rsid w:val="002A6CB9"/>
    <w:rsid w:val="002B066D"/>
    <w:rsid w:val="002C11B1"/>
    <w:rsid w:val="002C59F1"/>
    <w:rsid w:val="002D0A16"/>
    <w:rsid w:val="002D6132"/>
    <w:rsid w:val="002E0C04"/>
    <w:rsid w:val="002E3A4C"/>
    <w:rsid w:val="002E477E"/>
    <w:rsid w:val="002E47BA"/>
    <w:rsid w:val="002E5D7F"/>
    <w:rsid w:val="002F37A6"/>
    <w:rsid w:val="00304333"/>
    <w:rsid w:val="00305DB2"/>
    <w:rsid w:val="00305EDA"/>
    <w:rsid w:val="00306305"/>
    <w:rsid w:val="00313F9F"/>
    <w:rsid w:val="00323887"/>
    <w:rsid w:val="00325353"/>
    <w:rsid w:val="003316D0"/>
    <w:rsid w:val="0033395F"/>
    <w:rsid w:val="00335AF5"/>
    <w:rsid w:val="00345A46"/>
    <w:rsid w:val="00345B62"/>
    <w:rsid w:val="00345BBC"/>
    <w:rsid w:val="00350CA4"/>
    <w:rsid w:val="003510FA"/>
    <w:rsid w:val="00352A70"/>
    <w:rsid w:val="003638D4"/>
    <w:rsid w:val="00366FB3"/>
    <w:rsid w:val="003717DA"/>
    <w:rsid w:val="00373A5E"/>
    <w:rsid w:val="003760AA"/>
    <w:rsid w:val="003764F9"/>
    <w:rsid w:val="003777C5"/>
    <w:rsid w:val="003851B0"/>
    <w:rsid w:val="003A17DF"/>
    <w:rsid w:val="003A37F5"/>
    <w:rsid w:val="003A4D76"/>
    <w:rsid w:val="003A5A77"/>
    <w:rsid w:val="003A78ED"/>
    <w:rsid w:val="003B0F6B"/>
    <w:rsid w:val="003B0FEC"/>
    <w:rsid w:val="003B3E0B"/>
    <w:rsid w:val="003B42B1"/>
    <w:rsid w:val="003B7B41"/>
    <w:rsid w:val="003C0D3A"/>
    <w:rsid w:val="003C3E14"/>
    <w:rsid w:val="003C6315"/>
    <w:rsid w:val="003D122A"/>
    <w:rsid w:val="003D2AE4"/>
    <w:rsid w:val="003D45EF"/>
    <w:rsid w:val="003E3FA0"/>
    <w:rsid w:val="003E53F3"/>
    <w:rsid w:val="003F23BD"/>
    <w:rsid w:val="003F2F4C"/>
    <w:rsid w:val="003F7614"/>
    <w:rsid w:val="00420423"/>
    <w:rsid w:val="0042383B"/>
    <w:rsid w:val="00424A11"/>
    <w:rsid w:val="00424BC9"/>
    <w:rsid w:val="0043218A"/>
    <w:rsid w:val="00432877"/>
    <w:rsid w:val="0043354D"/>
    <w:rsid w:val="00445188"/>
    <w:rsid w:val="004452C8"/>
    <w:rsid w:val="0045168F"/>
    <w:rsid w:val="004531B8"/>
    <w:rsid w:val="004549B9"/>
    <w:rsid w:val="00464DDA"/>
    <w:rsid w:val="00467299"/>
    <w:rsid w:val="00467ADA"/>
    <w:rsid w:val="00476F93"/>
    <w:rsid w:val="0048129F"/>
    <w:rsid w:val="00490BEF"/>
    <w:rsid w:val="004978FA"/>
    <w:rsid w:val="004A0015"/>
    <w:rsid w:val="004B138A"/>
    <w:rsid w:val="004B3847"/>
    <w:rsid w:val="004B421C"/>
    <w:rsid w:val="004B57CD"/>
    <w:rsid w:val="004C09D4"/>
    <w:rsid w:val="004C47C7"/>
    <w:rsid w:val="004D044A"/>
    <w:rsid w:val="004D2A28"/>
    <w:rsid w:val="004E0268"/>
    <w:rsid w:val="004F4334"/>
    <w:rsid w:val="004F4C88"/>
    <w:rsid w:val="004F5131"/>
    <w:rsid w:val="004F5779"/>
    <w:rsid w:val="004F7AE6"/>
    <w:rsid w:val="005032F5"/>
    <w:rsid w:val="00517EA6"/>
    <w:rsid w:val="005304D0"/>
    <w:rsid w:val="0053184B"/>
    <w:rsid w:val="005337A3"/>
    <w:rsid w:val="0053729A"/>
    <w:rsid w:val="005401F1"/>
    <w:rsid w:val="00556609"/>
    <w:rsid w:val="00560BC8"/>
    <w:rsid w:val="005769BA"/>
    <w:rsid w:val="00580758"/>
    <w:rsid w:val="00581102"/>
    <w:rsid w:val="005850B5"/>
    <w:rsid w:val="005900BE"/>
    <w:rsid w:val="005939D5"/>
    <w:rsid w:val="005A498E"/>
    <w:rsid w:val="005B430E"/>
    <w:rsid w:val="005C0372"/>
    <w:rsid w:val="005C6318"/>
    <w:rsid w:val="005D4963"/>
    <w:rsid w:val="005E03EF"/>
    <w:rsid w:val="005E40E2"/>
    <w:rsid w:val="005E7E6A"/>
    <w:rsid w:val="005F07D4"/>
    <w:rsid w:val="005F1128"/>
    <w:rsid w:val="005F2341"/>
    <w:rsid w:val="005F71ED"/>
    <w:rsid w:val="005F78B2"/>
    <w:rsid w:val="00600595"/>
    <w:rsid w:val="00600E87"/>
    <w:rsid w:val="006056C2"/>
    <w:rsid w:val="006113B2"/>
    <w:rsid w:val="00613AC8"/>
    <w:rsid w:val="00613D42"/>
    <w:rsid w:val="00615130"/>
    <w:rsid w:val="00615CD5"/>
    <w:rsid w:val="006200A0"/>
    <w:rsid w:val="00621BBB"/>
    <w:rsid w:val="0063032C"/>
    <w:rsid w:val="00630C23"/>
    <w:rsid w:val="0063235C"/>
    <w:rsid w:val="00636CEC"/>
    <w:rsid w:val="0064615A"/>
    <w:rsid w:val="006473C4"/>
    <w:rsid w:val="0064756B"/>
    <w:rsid w:val="00650E38"/>
    <w:rsid w:val="00652B14"/>
    <w:rsid w:val="006530F0"/>
    <w:rsid w:val="006563D3"/>
    <w:rsid w:val="00657539"/>
    <w:rsid w:val="006603E6"/>
    <w:rsid w:val="006616E6"/>
    <w:rsid w:val="00670D5A"/>
    <w:rsid w:val="006806BB"/>
    <w:rsid w:val="00681EE3"/>
    <w:rsid w:val="00693362"/>
    <w:rsid w:val="006952A6"/>
    <w:rsid w:val="006A0C49"/>
    <w:rsid w:val="006B269F"/>
    <w:rsid w:val="006B27BB"/>
    <w:rsid w:val="006B52FF"/>
    <w:rsid w:val="006C4133"/>
    <w:rsid w:val="006C41B7"/>
    <w:rsid w:val="006C4307"/>
    <w:rsid w:val="006C4E47"/>
    <w:rsid w:val="006D06C9"/>
    <w:rsid w:val="006E0712"/>
    <w:rsid w:val="006E3AD1"/>
    <w:rsid w:val="006E5351"/>
    <w:rsid w:val="006E6291"/>
    <w:rsid w:val="006E69A4"/>
    <w:rsid w:val="0070042F"/>
    <w:rsid w:val="00701D3E"/>
    <w:rsid w:val="007065B0"/>
    <w:rsid w:val="00707830"/>
    <w:rsid w:val="00715364"/>
    <w:rsid w:val="0071730E"/>
    <w:rsid w:val="00731906"/>
    <w:rsid w:val="00735F24"/>
    <w:rsid w:val="00744763"/>
    <w:rsid w:val="00745A4B"/>
    <w:rsid w:val="00746C61"/>
    <w:rsid w:val="00747ECB"/>
    <w:rsid w:val="00750077"/>
    <w:rsid w:val="00761639"/>
    <w:rsid w:val="00762973"/>
    <w:rsid w:val="007643AB"/>
    <w:rsid w:val="00791A4B"/>
    <w:rsid w:val="00791BB9"/>
    <w:rsid w:val="007A245E"/>
    <w:rsid w:val="007B39A0"/>
    <w:rsid w:val="007C384D"/>
    <w:rsid w:val="007C3C17"/>
    <w:rsid w:val="007C48D7"/>
    <w:rsid w:val="007D22A6"/>
    <w:rsid w:val="007D3E0F"/>
    <w:rsid w:val="007E0537"/>
    <w:rsid w:val="007E377C"/>
    <w:rsid w:val="007F0B5C"/>
    <w:rsid w:val="007F3963"/>
    <w:rsid w:val="007F54FE"/>
    <w:rsid w:val="007F555A"/>
    <w:rsid w:val="00802E9C"/>
    <w:rsid w:val="0081376C"/>
    <w:rsid w:val="0081549E"/>
    <w:rsid w:val="008154A5"/>
    <w:rsid w:val="00824536"/>
    <w:rsid w:val="008256CC"/>
    <w:rsid w:val="00840E2B"/>
    <w:rsid w:val="00844459"/>
    <w:rsid w:val="00847E25"/>
    <w:rsid w:val="0085357A"/>
    <w:rsid w:val="00854B79"/>
    <w:rsid w:val="00856C95"/>
    <w:rsid w:val="008577A0"/>
    <w:rsid w:val="00861FFB"/>
    <w:rsid w:val="00862687"/>
    <w:rsid w:val="00863C30"/>
    <w:rsid w:val="00873842"/>
    <w:rsid w:val="00874053"/>
    <w:rsid w:val="008821D0"/>
    <w:rsid w:val="008840C9"/>
    <w:rsid w:val="00884408"/>
    <w:rsid w:val="008875FA"/>
    <w:rsid w:val="00890D1D"/>
    <w:rsid w:val="0089569D"/>
    <w:rsid w:val="00897423"/>
    <w:rsid w:val="008A22AB"/>
    <w:rsid w:val="008A2892"/>
    <w:rsid w:val="008A5EBB"/>
    <w:rsid w:val="008B159E"/>
    <w:rsid w:val="008B6DC3"/>
    <w:rsid w:val="008C66E4"/>
    <w:rsid w:val="008D35D5"/>
    <w:rsid w:val="008D49B6"/>
    <w:rsid w:val="008D5B8F"/>
    <w:rsid w:val="008E63BE"/>
    <w:rsid w:val="008E7D54"/>
    <w:rsid w:val="008F1F80"/>
    <w:rsid w:val="009010DD"/>
    <w:rsid w:val="00906C2B"/>
    <w:rsid w:val="00910058"/>
    <w:rsid w:val="00913B19"/>
    <w:rsid w:val="00914EC8"/>
    <w:rsid w:val="009372B1"/>
    <w:rsid w:val="00947B48"/>
    <w:rsid w:val="00952D3C"/>
    <w:rsid w:val="00953FE3"/>
    <w:rsid w:val="00964C3E"/>
    <w:rsid w:val="00972517"/>
    <w:rsid w:val="0097254E"/>
    <w:rsid w:val="00982C09"/>
    <w:rsid w:val="00985CDF"/>
    <w:rsid w:val="00986896"/>
    <w:rsid w:val="00986D72"/>
    <w:rsid w:val="00993016"/>
    <w:rsid w:val="00996E6B"/>
    <w:rsid w:val="009A1BBE"/>
    <w:rsid w:val="009A5371"/>
    <w:rsid w:val="009B2A90"/>
    <w:rsid w:val="009C33EF"/>
    <w:rsid w:val="009C3496"/>
    <w:rsid w:val="009C4789"/>
    <w:rsid w:val="009D1212"/>
    <w:rsid w:val="009D2EB9"/>
    <w:rsid w:val="009D4B99"/>
    <w:rsid w:val="009E0800"/>
    <w:rsid w:val="009E3B42"/>
    <w:rsid w:val="009F7910"/>
    <w:rsid w:val="009F7F97"/>
    <w:rsid w:val="00A02436"/>
    <w:rsid w:val="00A04648"/>
    <w:rsid w:val="00A0664E"/>
    <w:rsid w:val="00A102AC"/>
    <w:rsid w:val="00A1395F"/>
    <w:rsid w:val="00A1506C"/>
    <w:rsid w:val="00A238F2"/>
    <w:rsid w:val="00A26917"/>
    <w:rsid w:val="00A318FF"/>
    <w:rsid w:val="00A323FE"/>
    <w:rsid w:val="00A43355"/>
    <w:rsid w:val="00A466AE"/>
    <w:rsid w:val="00A5130D"/>
    <w:rsid w:val="00A52501"/>
    <w:rsid w:val="00A53ADE"/>
    <w:rsid w:val="00A541D2"/>
    <w:rsid w:val="00A551FA"/>
    <w:rsid w:val="00A55AEB"/>
    <w:rsid w:val="00A55BC4"/>
    <w:rsid w:val="00A605FB"/>
    <w:rsid w:val="00A607C5"/>
    <w:rsid w:val="00A60AF1"/>
    <w:rsid w:val="00A62B5A"/>
    <w:rsid w:val="00A73C2C"/>
    <w:rsid w:val="00A80E09"/>
    <w:rsid w:val="00A82BDC"/>
    <w:rsid w:val="00A87B0B"/>
    <w:rsid w:val="00A92C67"/>
    <w:rsid w:val="00A9599C"/>
    <w:rsid w:val="00AA12F5"/>
    <w:rsid w:val="00AA18DF"/>
    <w:rsid w:val="00AA6941"/>
    <w:rsid w:val="00AC3029"/>
    <w:rsid w:val="00AC5293"/>
    <w:rsid w:val="00AC5737"/>
    <w:rsid w:val="00AD1718"/>
    <w:rsid w:val="00AD6D57"/>
    <w:rsid w:val="00AE113B"/>
    <w:rsid w:val="00AE3E35"/>
    <w:rsid w:val="00AE505F"/>
    <w:rsid w:val="00AE511F"/>
    <w:rsid w:val="00AF6603"/>
    <w:rsid w:val="00B00628"/>
    <w:rsid w:val="00B017D4"/>
    <w:rsid w:val="00B0591E"/>
    <w:rsid w:val="00B072C1"/>
    <w:rsid w:val="00B2237B"/>
    <w:rsid w:val="00B2633F"/>
    <w:rsid w:val="00B3278B"/>
    <w:rsid w:val="00B32C3C"/>
    <w:rsid w:val="00B333D0"/>
    <w:rsid w:val="00B33A76"/>
    <w:rsid w:val="00B3568B"/>
    <w:rsid w:val="00B35B79"/>
    <w:rsid w:val="00B3726C"/>
    <w:rsid w:val="00B413F9"/>
    <w:rsid w:val="00B45402"/>
    <w:rsid w:val="00B4684C"/>
    <w:rsid w:val="00B473DE"/>
    <w:rsid w:val="00B4772C"/>
    <w:rsid w:val="00B60FF1"/>
    <w:rsid w:val="00B62EBD"/>
    <w:rsid w:val="00B65795"/>
    <w:rsid w:val="00B67067"/>
    <w:rsid w:val="00B678C1"/>
    <w:rsid w:val="00B73253"/>
    <w:rsid w:val="00B802AE"/>
    <w:rsid w:val="00B82EE9"/>
    <w:rsid w:val="00B83BA6"/>
    <w:rsid w:val="00B8610F"/>
    <w:rsid w:val="00B9004E"/>
    <w:rsid w:val="00B90675"/>
    <w:rsid w:val="00B949E5"/>
    <w:rsid w:val="00BA30F4"/>
    <w:rsid w:val="00BA4E24"/>
    <w:rsid w:val="00BA7466"/>
    <w:rsid w:val="00BB2FE1"/>
    <w:rsid w:val="00BB6FAF"/>
    <w:rsid w:val="00BB72A2"/>
    <w:rsid w:val="00BB7C10"/>
    <w:rsid w:val="00BC2D6D"/>
    <w:rsid w:val="00BD1484"/>
    <w:rsid w:val="00BD6569"/>
    <w:rsid w:val="00BE5BFF"/>
    <w:rsid w:val="00BF053E"/>
    <w:rsid w:val="00BF598A"/>
    <w:rsid w:val="00BF6175"/>
    <w:rsid w:val="00BF66E4"/>
    <w:rsid w:val="00BF68E8"/>
    <w:rsid w:val="00C0320B"/>
    <w:rsid w:val="00C10A88"/>
    <w:rsid w:val="00C140ED"/>
    <w:rsid w:val="00C17655"/>
    <w:rsid w:val="00C212C7"/>
    <w:rsid w:val="00C331AC"/>
    <w:rsid w:val="00C368A7"/>
    <w:rsid w:val="00C52038"/>
    <w:rsid w:val="00C636D7"/>
    <w:rsid w:val="00C6438C"/>
    <w:rsid w:val="00C730EA"/>
    <w:rsid w:val="00C75338"/>
    <w:rsid w:val="00C80D08"/>
    <w:rsid w:val="00C831A3"/>
    <w:rsid w:val="00C87D1F"/>
    <w:rsid w:val="00C933E7"/>
    <w:rsid w:val="00C954FC"/>
    <w:rsid w:val="00CA0DB6"/>
    <w:rsid w:val="00CA66C7"/>
    <w:rsid w:val="00CB4037"/>
    <w:rsid w:val="00CD2BE0"/>
    <w:rsid w:val="00CE4BE2"/>
    <w:rsid w:val="00CE5F3C"/>
    <w:rsid w:val="00CF01A8"/>
    <w:rsid w:val="00CF0F94"/>
    <w:rsid w:val="00CF28B0"/>
    <w:rsid w:val="00CF3991"/>
    <w:rsid w:val="00D02F44"/>
    <w:rsid w:val="00D04049"/>
    <w:rsid w:val="00D05D46"/>
    <w:rsid w:val="00D15DFA"/>
    <w:rsid w:val="00D22E8E"/>
    <w:rsid w:val="00D27391"/>
    <w:rsid w:val="00D30F54"/>
    <w:rsid w:val="00D3218E"/>
    <w:rsid w:val="00D333F6"/>
    <w:rsid w:val="00D36715"/>
    <w:rsid w:val="00D36DA9"/>
    <w:rsid w:val="00D404F7"/>
    <w:rsid w:val="00D43016"/>
    <w:rsid w:val="00D45740"/>
    <w:rsid w:val="00D47173"/>
    <w:rsid w:val="00D50BDE"/>
    <w:rsid w:val="00D60536"/>
    <w:rsid w:val="00D61D64"/>
    <w:rsid w:val="00D63D90"/>
    <w:rsid w:val="00D65CD0"/>
    <w:rsid w:val="00D66DE7"/>
    <w:rsid w:val="00D81511"/>
    <w:rsid w:val="00D84C74"/>
    <w:rsid w:val="00D921CB"/>
    <w:rsid w:val="00D95420"/>
    <w:rsid w:val="00D96A2B"/>
    <w:rsid w:val="00DA1C64"/>
    <w:rsid w:val="00DA2260"/>
    <w:rsid w:val="00DA3080"/>
    <w:rsid w:val="00DB1A80"/>
    <w:rsid w:val="00DB6E29"/>
    <w:rsid w:val="00DC6774"/>
    <w:rsid w:val="00DD0BCB"/>
    <w:rsid w:val="00DD1C74"/>
    <w:rsid w:val="00DE3709"/>
    <w:rsid w:val="00DE47F6"/>
    <w:rsid w:val="00DE7B24"/>
    <w:rsid w:val="00DF1B56"/>
    <w:rsid w:val="00DF48A6"/>
    <w:rsid w:val="00DF48B5"/>
    <w:rsid w:val="00DF4AD4"/>
    <w:rsid w:val="00E13839"/>
    <w:rsid w:val="00E17C2F"/>
    <w:rsid w:val="00E22EDE"/>
    <w:rsid w:val="00E23FC0"/>
    <w:rsid w:val="00E24650"/>
    <w:rsid w:val="00E27A8B"/>
    <w:rsid w:val="00E34E54"/>
    <w:rsid w:val="00E377BE"/>
    <w:rsid w:val="00E47383"/>
    <w:rsid w:val="00E50742"/>
    <w:rsid w:val="00E50E3C"/>
    <w:rsid w:val="00E539FA"/>
    <w:rsid w:val="00E5704F"/>
    <w:rsid w:val="00E662EB"/>
    <w:rsid w:val="00E80662"/>
    <w:rsid w:val="00E82667"/>
    <w:rsid w:val="00E92AE8"/>
    <w:rsid w:val="00E96EC7"/>
    <w:rsid w:val="00EA23A8"/>
    <w:rsid w:val="00EA5109"/>
    <w:rsid w:val="00EB1893"/>
    <w:rsid w:val="00EB1F86"/>
    <w:rsid w:val="00EB7F8F"/>
    <w:rsid w:val="00EC09BE"/>
    <w:rsid w:val="00EC74C3"/>
    <w:rsid w:val="00EC7B84"/>
    <w:rsid w:val="00ED3546"/>
    <w:rsid w:val="00ED4152"/>
    <w:rsid w:val="00ED6BFF"/>
    <w:rsid w:val="00EE291B"/>
    <w:rsid w:val="00EF3100"/>
    <w:rsid w:val="00EF46EC"/>
    <w:rsid w:val="00EF5478"/>
    <w:rsid w:val="00EF78A5"/>
    <w:rsid w:val="00F00997"/>
    <w:rsid w:val="00F02B45"/>
    <w:rsid w:val="00F054E2"/>
    <w:rsid w:val="00F0560C"/>
    <w:rsid w:val="00F135AD"/>
    <w:rsid w:val="00F26A0F"/>
    <w:rsid w:val="00F30DAB"/>
    <w:rsid w:val="00F30DED"/>
    <w:rsid w:val="00F35FFA"/>
    <w:rsid w:val="00F403E1"/>
    <w:rsid w:val="00F40BA6"/>
    <w:rsid w:val="00F42792"/>
    <w:rsid w:val="00F45A20"/>
    <w:rsid w:val="00F47BFC"/>
    <w:rsid w:val="00F50563"/>
    <w:rsid w:val="00F53129"/>
    <w:rsid w:val="00F6012E"/>
    <w:rsid w:val="00F61BD0"/>
    <w:rsid w:val="00F62C19"/>
    <w:rsid w:val="00F738F9"/>
    <w:rsid w:val="00F74893"/>
    <w:rsid w:val="00F75520"/>
    <w:rsid w:val="00F83972"/>
    <w:rsid w:val="00F8652A"/>
    <w:rsid w:val="00F904C4"/>
    <w:rsid w:val="00F94E03"/>
    <w:rsid w:val="00F973A2"/>
    <w:rsid w:val="00FB0C2F"/>
    <w:rsid w:val="00FB2165"/>
    <w:rsid w:val="00FB657A"/>
    <w:rsid w:val="00FC6208"/>
    <w:rsid w:val="00FD478C"/>
    <w:rsid w:val="00FD6607"/>
    <w:rsid w:val="00FF1DC5"/>
    <w:rsid w:val="00FF290A"/>
    <w:rsid w:val="00FF2D11"/>
    <w:rsid w:val="00FF54F5"/>
    <w:rsid w:val="00FF68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98244F"/>
  <w15:docId w15:val="{6A0DF0F3-CEF5-4419-8EC9-79FBF601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4789"/>
    <w:pPr>
      <w:jc w:val="both"/>
    </w:pPr>
  </w:style>
  <w:style w:type="paragraph" w:styleId="berschrift1">
    <w:name w:val="heading 1"/>
    <w:basedOn w:val="Standard"/>
    <w:next w:val="Standard"/>
    <w:link w:val="berschrift1Zchn"/>
    <w:uiPriority w:val="9"/>
    <w:qFormat/>
    <w:rsid w:val="00A26917"/>
    <w:pPr>
      <w:keepNext/>
      <w:pageBreakBefore/>
      <w:numPr>
        <w:numId w:val="1"/>
      </w:numPr>
      <w:overflowPunct w:val="0"/>
      <w:autoSpaceDE w:val="0"/>
      <w:autoSpaceDN w:val="0"/>
      <w:adjustRightInd w:val="0"/>
      <w:spacing w:after="0" w:line="240" w:lineRule="auto"/>
      <w:textAlignment w:val="baseline"/>
      <w:outlineLvl w:val="0"/>
    </w:pPr>
    <w:rPr>
      <w:rFonts w:ascii="Arial" w:eastAsia="Times New Roman" w:hAnsi="Arial" w:cs="Times New Roman"/>
      <w:b/>
      <w:bCs/>
      <w:kern w:val="28"/>
      <w:sz w:val="28"/>
      <w:szCs w:val="28"/>
      <w:lang w:eastAsia="de-DE"/>
    </w:rPr>
  </w:style>
  <w:style w:type="paragraph" w:styleId="berschrift2">
    <w:name w:val="heading 2"/>
    <w:basedOn w:val="Standard"/>
    <w:next w:val="Standard"/>
    <w:link w:val="berschrift2Zchn"/>
    <w:uiPriority w:val="9"/>
    <w:qFormat/>
    <w:rsid w:val="00A26917"/>
    <w:pPr>
      <w:keepNext/>
      <w:numPr>
        <w:ilvl w:val="1"/>
        <w:numId w:val="2"/>
      </w:numPr>
      <w:overflowPunct w:val="0"/>
      <w:autoSpaceDE w:val="0"/>
      <w:autoSpaceDN w:val="0"/>
      <w:adjustRightInd w:val="0"/>
      <w:spacing w:before="480" w:after="120" w:line="240" w:lineRule="auto"/>
      <w:textAlignment w:val="baseline"/>
      <w:outlineLvl w:val="1"/>
    </w:pPr>
    <w:rPr>
      <w:rFonts w:ascii="Arial" w:eastAsia="Times New Roman" w:hAnsi="Arial" w:cs="Times New Roman"/>
      <w:b/>
      <w:bCs/>
      <w:sz w:val="24"/>
      <w:szCs w:val="24"/>
      <w:lang w:eastAsia="de-DE"/>
    </w:rPr>
  </w:style>
  <w:style w:type="paragraph" w:styleId="berschrift3">
    <w:name w:val="heading 3"/>
    <w:basedOn w:val="Standard"/>
    <w:next w:val="Standard"/>
    <w:link w:val="berschrift3Zchn"/>
    <w:uiPriority w:val="9"/>
    <w:qFormat/>
    <w:rsid w:val="00A26917"/>
    <w:pPr>
      <w:keepNext/>
      <w:numPr>
        <w:ilvl w:val="2"/>
        <w:numId w:val="2"/>
      </w:numPr>
      <w:overflowPunct w:val="0"/>
      <w:autoSpaceDE w:val="0"/>
      <w:autoSpaceDN w:val="0"/>
      <w:adjustRightInd w:val="0"/>
      <w:spacing w:before="360" w:after="120" w:line="240" w:lineRule="auto"/>
      <w:textAlignment w:val="baseline"/>
      <w:outlineLvl w:val="2"/>
    </w:pPr>
    <w:rPr>
      <w:rFonts w:ascii="Arial" w:eastAsia="Times New Roman" w:hAnsi="Arial" w:cs="Times New Roman"/>
      <w:b/>
      <w:bCs/>
      <w:sz w:val="24"/>
      <w:szCs w:val="24"/>
      <w:lang w:eastAsia="de-DE"/>
    </w:rPr>
  </w:style>
  <w:style w:type="paragraph" w:styleId="berschrift4">
    <w:name w:val="heading 4"/>
    <w:basedOn w:val="Standard"/>
    <w:next w:val="Standard"/>
    <w:link w:val="berschrift4Zchn"/>
    <w:uiPriority w:val="9"/>
    <w:qFormat/>
    <w:rsid w:val="00A26917"/>
    <w:pPr>
      <w:numPr>
        <w:ilvl w:val="3"/>
        <w:numId w:val="2"/>
      </w:numPr>
      <w:overflowPunct w:val="0"/>
      <w:autoSpaceDE w:val="0"/>
      <w:autoSpaceDN w:val="0"/>
      <w:adjustRightInd w:val="0"/>
      <w:spacing w:before="480" w:after="120" w:line="240" w:lineRule="auto"/>
      <w:textAlignment w:val="baseline"/>
      <w:outlineLvl w:val="3"/>
    </w:pPr>
    <w:rPr>
      <w:rFonts w:ascii="Arial" w:eastAsia="Times New Roman" w:hAnsi="Arial" w:cs="Times New Roman"/>
      <w:b/>
      <w:bCs/>
      <w:color w:val="000000"/>
      <w:sz w:val="24"/>
      <w:szCs w:val="24"/>
      <w:lang w:eastAsia="de-DE"/>
    </w:rPr>
  </w:style>
  <w:style w:type="paragraph" w:styleId="berschrift5">
    <w:name w:val="heading 5"/>
    <w:basedOn w:val="Standard"/>
    <w:next w:val="Standard"/>
    <w:link w:val="berschrift5Zchn"/>
    <w:qFormat/>
    <w:rsid w:val="00A26917"/>
    <w:pPr>
      <w:keepNext/>
      <w:numPr>
        <w:ilvl w:val="4"/>
        <w:numId w:val="2"/>
      </w:numPr>
      <w:overflowPunct w:val="0"/>
      <w:autoSpaceDE w:val="0"/>
      <w:autoSpaceDN w:val="0"/>
      <w:adjustRightInd w:val="0"/>
      <w:spacing w:before="360" w:after="120" w:line="240" w:lineRule="auto"/>
      <w:textAlignment w:val="baseline"/>
      <w:outlineLvl w:val="4"/>
    </w:pPr>
    <w:rPr>
      <w:rFonts w:ascii="Arial" w:eastAsia="Times New Roman" w:hAnsi="Arial" w:cs="Times New Roman"/>
      <w:b/>
      <w:bCs/>
      <w:sz w:val="24"/>
      <w:szCs w:val="24"/>
      <w:lang w:eastAsia="de-DE"/>
    </w:rPr>
  </w:style>
  <w:style w:type="paragraph" w:styleId="berschrift6">
    <w:name w:val="heading 6"/>
    <w:basedOn w:val="Standard"/>
    <w:next w:val="Standard"/>
    <w:link w:val="berschrift6Zchn"/>
    <w:uiPriority w:val="99"/>
    <w:qFormat/>
    <w:rsid w:val="00A26917"/>
    <w:pPr>
      <w:pageBreakBefore/>
      <w:numPr>
        <w:numId w:val="2"/>
      </w:numPr>
      <w:overflowPunct w:val="0"/>
      <w:autoSpaceDE w:val="0"/>
      <w:autoSpaceDN w:val="0"/>
      <w:adjustRightInd w:val="0"/>
      <w:spacing w:after="0" w:line="240" w:lineRule="auto"/>
      <w:ind w:right="-357"/>
      <w:textAlignment w:val="baseline"/>
      <w:outlineLvl w:val="5"/>
    </w:pPr>
    <w:rPr>
      <w:rFonts w:ascii="Arial" w:eastAsia="Times New Roman" w:hAnsi="Arial" w:cs="Times New Roman"/>
      <w:b/>
      <w:bCs/>
      <w:color w:val="808080"/>
      <w:sz w:val="28"/>
      <w:szCs w:val="28"/>
      <w:lang w:eastAsia="de-DE"/>
    </w:rPr>
  </w:style>
  <w:style w:type="paragraph" w:styleId="berschrift7">
    <w:name w:val="heading 7"/>
    <w:basedOn w:val="Standard"/>
    <w:next w:val="Standard"/>
    <w:link w:val="berschrift7Zchn"/>
    <w:uiPriority w:val="99"/>
    <w:qFormat/>
    <w:rsid w:val="00A26917"/>
    <w:pPr>
      <w:keepNext/>
      <w:numPr>
        <w:ilvl w:val="6"/>
        <w:numId w:val="2"/>
      </w:numPr>
      <w:overflowPunct w:val="0"/>
      <w:autoSpaceDE w:val="0"/>
      <w:autoSpaceDN w:val="0"/>
      <w:adjustRightInd w:val="0"/>
      <w:spacing w:after="0" w:line="240" w:lineRule="auto"/>
      <w:jc w:val="center"/>
      <w:textAlignment w:val="baseline"/>
      <w:outlineLvl w:val="6"/>
    </w:pPr>
    <w:rPr>
      <w:rFonts w:ascii="Arial" w:eastAsia="Times New Roman" w:hAnsi="Arial" w:cs="Times New Roman"/>
      <w:b/>
      <w:bCs/>
      <w:sz w:val="24"/>
      <w:szCs w:val="24"/>
      <w:lang w:eastAsia="de-DE"/>
    </w:rPr>
  </w:style>
  <w:style w:type="paragraph" w:styleId="berschrift8">
    <w:name w:val="heading 8"/>
    <w:basedOn w:val="Standard"/>
    <w:next w:val="Standard"/>
    <w:link w:val="berschrift8Zchn"/>
    <w:uiPriority w:val="99"/>
    <w:qFormat/>
    <w:rsid w:val="00A26917"/>
    <w:pPr>
      <w:keepNext/>
      <w:numPr>
        <w:ilvl w:val="7"/>
        <w:numId w:val="2"/>
      </w:numPr>
      <w:overflowPunct w:val="0"/>
      <w:autoSpaceDE w:val="0"/>
      <w:autoSpaceDN w:val="0"/>
      <w:adjustRightInd w:val="0"/>
      <w:spacing w:after="0" w:line="240" w:lineRule="auto"/>
      <w:textAlignment w:val="baseline"/>
      <w:outlineLvl w:val="7"/>
    </w:pPr>
    <w:rPr>
      <w:rFonts w:ascii="Arial" w:eastAsia="Times New Roman" w:hAnsi="Arial" w:cs="Times New Roman"/>
      <w:b/>
      <w:bCs/>
      <w:color w:val="000000"/>
      <w:sz w:val="24"/>
      <w:szCs w:val="24"/>
      <w:lang w:eastAsia="de-DE"/>
    </w:rPr>
  </w:style>
  <w:style w:type="paragraph" w:styleId="berschrift9">
    <w:name w:val="heading 9"/>
    <w:basedOn w:val="Standard"/>
    <w:next w:val="Standard"/>
    <w:link w:val="berschrift9Zchn"/>
    <w:uiPriority w:val="99"/>
    <w:qFormat/>
    <w:rsid w:val="00A26917"/>
    <w:pPr>
      <w:keepNext/>
      <w:numPr>
        <w:ilvl w:val="8"/>
        <w:numId w:val="2"/>
      </w:numPr>
      <w:overflowPunct w:val="0"/>
      <w:autoSpaceDE w:val="0"/>
      <w:autoSpaceDN w:val="0"/>
      <w:adjustRightInd w:val="0"/>
      <w:spacing w:after="0" w:line="240" w:lineRule="auto"/>
      <w:jc w:val="center"/>
      <w:textAlignment w:val="baseline"/>
      <w:outlineLvl w:val="8"/>
    </w:pPr>
    <w:rPr>
      <w:rFonts w:ascii="Arial" w:eastAsia="Times New Roman" w:hAnsi="Arial" w:cs="Times New Roman"/>
      <w:b/>
      <w:bCs/>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A4E24"/>
    <w:rPr>
      <w:color w:val="0000FF" w:themeColor="hyperlink"/>
      <w:u w:val="single"/>
    </w:rPr>
  </w:style>
  <w:style w:type="paragraph" w:styleId="Kopfzeile">
    <w:name w:val="header"/>
    <w:basedOn w:val="Standard"/>
    <w:link w:val="KopfzeileZchn"/>
    <w:uiPriority w:val="99"/>
    <w:unhideWhenUsed/>
    <w:rsid w:val="001C4C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4CB7"/>
  </w:style>
  <w:style w:type="paragraph" w:styleId="Fuzeile">
    <w:name w:val="footer"/>
    <w:basedOn w:val="Standard"/>
    <w:link w:val="FuzeileZchn"/>
    <w:uiPriority w:val="99"/>
    <w:unhideWhenUsed/>
    <w:rsid w:val="001C4C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4CB7"/>
  </w:style>
  <w:style w:type="character" w:styleId="Kommentarzeichen">
    <w:name w:val="annotation reference"/>
    <w:basedOn w:val="Absatz-Standardschriftart"/>
    <w:uiPriority w:val="99"/>
    <w:unhideWhenUsed/>
    <w:rsid w:val="00A43355"/>
    <w:rPr>
      <w:sz w:val="16"/>
      <w:szCs w:val="16"/>
    </w:rPr>
  </w:style>
  <w:style w:type="paragraph" w:styleId="Kommentartext">
    <w:name w:val="annotation text"/>
    <w:basedOn w:val="Standard"/>
    <w:link w:val="KommentartextZchn"/>
    <w:uiPriority w:val="99"/>
    <w:unhideWhenUsed/>
    <w:rsid w:val="00A43355"/>
    <w:pPr>
      <w:spacing w:line="240" w:lineRule="auto"/>
    </w:pPr>
    <w:rPr>
      <w:sz w:val="20"/>
      <w:szCs w:val="20"/>
    </w:rPr>
  </w:style>
  <w:style w:type="character" w:customStyle="1" w:styleId="KommentartextZchn">
    <w:name w:val="Kommentartext Zchn"/>
    <w:basedOn w:val="Absatz-Standardschriftart"/>
    <w:link w:val="Kommentartext"/>
    <w:uiPriority w:val="99"/>
    <w:rsid w:val="00A43355"/>
    <w:rPr>
      <w:sz w:val="20"/>
      <w:szCs w:val="20"/>
    </w:rPr>
  </w:style>
  <w:style w:type="paragraph" w:styleId="Kommentarthema">
    <w:name w:val="annotation subject"/>
    <w:basedOn w:val="Kommentartext"/>
    <w:next w:val="Kommentartext"/>
    <w:link w:val="KommentarthemaZchn"/>
    <w:uiPriority w:val="99"/>
    <w:semiHidden/>
    <w:unhideWhenUsed/>
    <w:rsid w:val="00A43355"/>
    <w:rPr>
      <w:b/>
      <w:bCs/>
    </w:rPr>
  </w:style>
  <w:style w:type="character" w:customStyle="1" w:styleId="KommentarthemaZchn">
    <w:name w:val="Kommentarthema Zchn"/>
    <w:basedOn w:val="KommentartextZchn"/>
    <w:link w:val="Kommentarthema"/>
    <w:uiPriority w:val="99"/>
    <w:semiHidden/>
    <w:rsid w:val="00A43355"/>
    <w:rPr>
      <w:b/>
      <w:bCs/>
      <w:sz w:val="20"/>
      <w:szCs w:val="20"/>
    </w:rPr>
  </w:style>
  <w:style w:type="paragraph" w:styleId="Sprechblasentext">
    <w:name w:val="Balloon Text"/>
    <w:basedOn w:val="Standard"/>
    <w:link w:val="SprechblasentextZchn"/>
    <w:uiPriority w:val="99"/>
    <w:semiHidden/>
    <w:unhideWhenUsed/>
    <w:rsid w:val="00A433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3355"/>
    <w:rPr>
      <w:rFonts w:ascii="Tahoma" w:hAnsi="Tahoma" w:cs="Tahoma"/>
      <w:sz w:val="16"/>
      <w:szCs w:val="16"/>
    </w:rPr>
  </w:style>
  <w:style w:type="paragraph" w:styleId="Listenabsatz">
    <w:name w:val="List Paragraph"/>
    <w:basedOn w:val="Standard"/>
    <w:uiPriority w:val="34"/>
    <w:qFormat/>
    <w:rsid w:val="00715364"/>
    <w:pPr>
      <w:ind w:left="720"/>
      <w:contextualSpacing/>
    </w:pPr>
  </w:style>
  <w:style w:type="character" w:styleId="Seitenzahl">
    <w:name w:val="page number"/>
    <w:basedOn w:val="Absatz-Standardschriftart"/>
    <w:uiPriority w:val="99"/>
    <w:rsid w:val="002E47BA"/>
  </w:style>
  <w:style w:type="table" w:styleId="Tabellenraster">
    <w:name w:val="Table Grid"/>
    <w:basedOn w:val="NormaleTabelle"/>
    <w:uiPriority w:val="59"/>
    <w:rsid w:val="002E47BA"/>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zation-name">
    <w:name w:val="organization-name"/>
    <w:basedOn w:val="Absatz-Standardschriftart"/>
    <w:rsid w:val="002B066D"/>
  </w:style>
  <w:style w:type="character" w:customStyle="1" w:styleId="honorific-prefix">
    <w:name w:val="honorific-prefix"/>
    <w:basedOn w:val="Absatz-Standardschriftart"/>
    <w:rsid w:val="002B066D"/>
  </w:style>
  <w:style w:type="character" w:customStyle="1" w:styleId="given-name">
    <w:name w:val="given-name"/>
    <w:basedOn w:val="Absatz-Standardschriftart"/>
    <w:rsid w:val="002B066D"/>
  </w:style>
  <w:style w:type="character" w:customStyle="1" w:styleId="family-name">
    <w:name w:val="family-name"/>
    <w:basedOn w:val="Absatz-Standardschriftart"/>
    <w:rsid w:val="002B066D"/>
  </w:style>
  <w:style w:type="character" w:customStyle="1" w:styleId="berschrift1Zchn">
    <w:name w:val="Überschrift 1 Zchn"/>
    <w:basedOn w:val="Absatz-Standardschriftart"/>
    <w:link w:val="berschrift1"/>
    <w:uiPriority w:val="9"/>
    <w:rsid w:val="00A26917"/>
    <w:rPr>
      <w:rFonts w:ascii="Arial" w:eastAsia="Times New Roman" w:hAnsi="Arial" w:cs="Times New Roman"/>
      <w:b/>
      <w:bCs/>
      <w:kern w:val="28"/>
      <w:sz w:val="28"/>
      <w:szCs w:val="28"/>
      <w:lang w:eastAsia="de-DE"/>
    </w:rPr>
  </w:style>
  <w:style w:type="character" w:customStyle="1" w:styleId="berschrift2Zchn">
    <w:name w:val="Überschrift 2 Zchn"/>
    <w:basedOn w:val="Absatz-Standardschriftart"/>
    <w:link w:val="berschrift2"/>
    <w:uiPriority w:val="9"/>
    <w:rsid w:val="00A26917"/>
    <w:rPr>
      <w:rFonts w:ascii="Arial" w:eastAsia="Times New Roman" w:hAnsi="Arial" w:cs="Times New Roman"/>
      <w:b/>
      <w:bCs/>
      <w:sz w:val="24"/>
      <w:szCs w:val="24"/>
      <w:lang w:eastAsia="de-DE"/>
    </w:rPr>
  </w:style>
  <w:style w:type="character" w:customStyle="1" w:styleId="berschrift3Zchn">
    <w:name w:val="Überschrift 3 Zchn"/>
    <w:basedOn w:val="Absatz-Standardschriftart"/>
    <w:link w:val="berschrift3"/>
    <w:uiPriority w:val="9"/>
    <w:rsid w:val="00A26917"/>
    <w:rPr>
      <w:rFonts w:ascii="Arial" w:eastAsia="Times New Roman" w:hAnsi="Arial" w:cs="Times New Roman"/>
      <w:b/>
      <w:bCs/>
      <w:sz w:val="24"/>
      <w:szCs w:val="24"/>
      <w:lang w:eastAsia="de-DE"/>
    </w:rPr>
  </w:style>
  <w:style w:type="character" w:customStyle="1" w:styleId="berschrift4Zchn">
    <w:name w:val="Überschrift 4 Zchn"/>
    <w:basedOn w:val="Absatz-Standardschriftart"/>
    <w:link w:val="berschrift4"/>
    <w:uiPriority w:val="9"/>
    <w:rsid w:val="00A26917"/>
    <w:rPr>
      <w:rFonts w:ascii="Arial" w:eastAsia="Times New Roman" w:hAnsi="Arial" w:cs="Times New Roman"/>
      <w:b/>
      <w:bCs/>
      <w:color w:val="000000"/>
      <w:sz w:val="24"/>
      <w:szCs w:val="24"/>
      <w:lang w:eastAsia="de-DE"/>
    </w:rPr>
  </w:style>
  <w:style w:type="character" w:customStyle="1" w:styleId="berschrift5Zchn">
    <w:name w:val="Überschrift 5 Zchn"/>
    <w:basedOn w:val="Absatz-Standardschriftart"/>
    <w:link w:val="berschrift5"/>
    <w:rsid w:val="00A26917"/>
    <w:rPr>
      <w:rFonts w:ascii="Arial" w:eastAsia="Times New Roman" w:hAnsi="Arial" w:cs="Times New Roman"/>
      <w:b/>
      <w:bCs/>
      <w:sz w:val="24"/>
      <w:szCs w:val="24"/>
      <w:lang w:eastAsia="de-DE"/>
    </w:rPr>
  </w:style>
  <w:style w:type="character" w:customStyle="1" w:styleId="berschrift6Zchn">
    <w:name w:val="Überschrift 6 Zchn"/>
    <w:basedOn w:val="Absatz-Standardschriftart"/>
    <w:link w:val="berschrift6"/>
    <w:uiPriority w:val="99"/>
    <w:rsid w:val="00A26917"/>
    <w:rPr>
      <w:rFonts w:ascii="Arial" w:eastAsia="Times New Roman" w:hAnsi="Arial" w:cs="Times New Roman"/>
      <w:b/>
      <w:bCs/>
      <w:color w:val="808080"/>
      <w:sz w:val="28"/>
      <w:szCs w:val="28"/>
      <w:lang w:eastAsia="de-DE"/>
    </w:rPr>
  </w:style>
  <w:style w:type="character" w:customStyle="1" w:styleId="berschrift7Zchn">
    <w:name w:val="Überschrift 7 Zchn"/>
    <w:basedOn w:val="Absatz-Standardschriftart"/>
    <w:link w:val="berschrift7"/>
    <w:uiPriority w:val="99"/>
    <w:rsid w:val="00A26917"/>
    <w:rPr>
      <w:rFonts w:ascii="Arial" w:eastAsia="Times New Roman" w:hAnsi="Arial" w:cs="Times New Roman"/>
      <w:b/>
      <w:bCs/>
      <w:sz w:val="24"/>
      <w:szCs w:val="24"/>
      <w:lang w:eastAsia="de-DE"/>
    </w:rPr>
  </w:style>
  <w:style w:type="character" w:customStyle="1" w:styleId="berschrift8Zchn">
    <w:name w:val="Überschrift 8 Zchn"/>
    <w:basedOn w:val="Absatz-Standardschriftart"/>
    <w:link w:val="berschrift8"/>
    <w:uiPriority w:val="99"/>
    <w:rsid w:val="00A26917"/>
    <w:rPr>
      <w:rFonts w:ascii="Arial" w:eastAsia="Times New Roman" w:hAnsi="Arial" w:cs="Times New Roman"/>
      <w:b/>
      <w:bCs/>
      <w:color w:val="000000"/>
      <w:sz w:val="24"/>
      <w:szCs w:val="24"/>
      <w:lang w:eastAsia="de-DE"/>
    </w:rPr>
  </w:style>
  <w:style w:type="character" w:customStyle="1" w:styleId="berschrift9Zchn">
    <w:name w:val="Überschrift 9 Zchn"/>
    <w:basedOn w:val="Absatz-Standardschriftart"/>
    <w:link w:val="berschrift9"/>
    <w:uiPriority w:val="99"/>
    <w:rsid w:val="00A26917"/>
    <w:rPr>
      <w:rFonts w:ascii="Arial" w:eastAsia="Times New Roman" w:hAnsi="Arial" w:cs="Times New Roman"/>
      <w:b/>
      <w:bCs/>
      <w:color w:val="000000"/>
      <w:sz w:val="24"/>
      <w:szCs w:val="24"/>
      <w:lang w:eastAsia="de-DE"/>
    </w:rPr>
  </w:style>
  <w:style w:type="numbering" w:customStyle="1" w:styleId="KeineListe1">
    <w:name w:val="Keine Liste1"/>
    <w:next w:val="KeineListe"/>
    <w:semiHidden/>
    <w:unhideWhenUsed/>
    <w:rsid w:val="00A26917"/>
  </w:style>
  <w:style w:type="character" w:customStyle="1" w:styleId="Textkrper-Einzug2Zchn">
    <w:name w:val="Textkörper-Einzug 2 Zchn"/>
    <w:basedOn w:val="Absatz-Standardschriftart"/>
    <w:link w:val="Textkrper-Einzug2"/>
    <w:uiPriority w:val="99"/>
    <w:rsid w:val="00A26917"/>
    <w:rPr>
      <w:rFonts w:ascii="Arial" w:eastAsia="Times New Roman" w:hAnsi="Arial" w:cs="Arial"/>
      <w:sz w:val="24"/>
      <w:szCs w:val="24"/>
      <w:lang w:eastAsia="de-DE"/>
    </w:rPr>
  </w:style>
  <w:style w:type="paragraph" w:styleId="Textkrper-Einzug2">
    <w:name w:val="Body Text Indent 2"/>
    <w:basedOn w:val="Standard"/>
    <w:link w:val="Textkrper-Einzug2Zchn"/>
    <w:uiPriority w:val="99"/>
    <w:rsid w:val="00A26917"/>
    <w:pPr>
      <w:tabs>
        <w:tab w:val="left" w:pos="855"/>
        <w:tab w:val="left" w:pos="1418"/>
        <w:tab w:val="left" w:pos="11057"/>
      </w:tabs>
      <w:overflowPunct w:val="0"/>
      <w:autoSpaceDE w:val="0"/>
      <w:autoSpaceDN w:val="0"/>
      <w:adjustRightInd w:val="0"/>
      <w:spacing w:after="0" w:line="280" w:lineRule="exact"/>
      <w:ind w:left="855"/>
      <w:textAlignment w:val="baseline"/>
    </w:pPr>
    <w:rPr>
      <w:rFonts w:ascii="Arial" w:eastAsia="Times New Roman" w:hAnsi="Arial" w:cs="Arial"/>
      <w:sz w:val="24"/>
      <w:szCs w:val="24"/>
      <w:lang w:eastAsia="de-DE"/>
    </w:rPr>
  </w:style>
  <w:style w:type="character" w:customStyle="1" w:styleId="Textkrper-Einzug2Zchn1">
    <w:name w:val="Textkörper-Einzug 2 Zchn1"/>
    <w:basedOn w:val="Absatz-Standardschriftart"/>
    <w:uiPriority w:val="99"/>
    <w:semiHidden/>
    <w:rsid w:val="00A26917"/>
  </w:style>
  <w:style w:type="paragraph" w:styleId="Textkrper2">
    <w:name w:val="Body Text 2"/>
    <w:basedOn w:val="Standard"/>
    <w:link w:val="Textkrper2Zchn"/>
    <w:uiPriority w:val="99"/>
    <w:rsid w:val="00A26917"/>
    <w:pPr>
      <w:overflowPunct w:val="0"/>
      <w:autoSpaceDE w:val="0"/>
      <w:autoSpaceDN w:val="0"/>
      <w:adjustRightInd w:val="0"/>
      <w:spacing w:after="0" w:line="240" w:lineRule="auto"/>
      <w:textAlignment w:val="baseline"/>
    </w:pPr>
    <w:rPr>
      <w:rFonts w:ascii="Arial" w:eastAsia="Times New Roman" w:hAnsi="Arial" w:cs="Times New Roman"/>
      <w:color w:val="808080"/>
      <w:sz w:val="20"/>
      <w:szCs w:val="20"/>
      <w:lang w:eastAsia="de-DE"/>
    </w:rPr>
  </w:style>
  <w:style w:type="character" w:customStyle="1" w:styleId="Textkrper2Zchn">
    <w:name w:val="Textkörper 2 Zchn"/>
    <w:basedOn w:val="Absatz-Standardschriftart"/>
    <w:link w:val="Textkrper2"/>
    <w:uiPriority w:val="99"/>
    <w:rsid w:val="00A26917"/>
    <w:rPr>
      <w:rFonts w:ascii="Arial" w:eastAsia="Times New Roman" w:hAnsi="Arial" w:cs="Times New Roman"/>
      <w:color w:val="808080"/>
      <w:sz w:val="20"/>
      <w:szCs w:val="20"/>
      <w:lang w:eastAsia="de-DE"/>
    </w:rPr>
  </w:style>
  <w:style w:type="character" w:customStyle="1" w:styleId="TextkrperZchn">
    <w:name w:val="Textkörper Zchn"/>
    <w:basedOn w:val="Absatz-Standardschriftart"/>
    <w:link w:val="Textkrper"/>
    <w:uiPriority w:val="99"/>
    <w:rsid w:val="00A26917"/>
    <w:rPr>
      <w:rFonts w:ascii="Arial" w:eastAsia="Times New Roman" w:hAnsi="Arial" w:cs="Arial"/>
      <w:b/>
      <w:bCs/>
      <w:color w:val="000000"/>
      <w:sz w:val="24"/>
      <w:szCs w:val="24"/>
      <w:lang w:eastAsia="de-DE"/>
    </w:rPr>
  </w:style>
  <w:style w:type="paragraph" w:styleId="Textkrper">
    <w:name w:val="Body Text"/>
    <w:basedOn w:val="Standard"/>
    <w:link w:val="TextkrperZchn"/>
    <w:uiPriority w:val="99"/>
    <w:rsid w:val="00A26917"/>
    <w:pPr>
      <w:overflowPunct w:val="0"/>
      <w:autoSpaceDE w:val="0"/>
      <w:autoSpaceDN w:val="0"/>
      <w:adjustRightInd w:val="0"/>
      <w:spacing w:after="0" w:line="240" w:lineRule="auto"/>
      <w:jc w:val="center"/>
      <w:textAlignment w:val="baseline"/>
    </w:pPr>
    <w:rPr>
      <w:rFonts w:ascii="Arial" w:eastAsia="Times New Roman" w:hAnsi="Arial" w:cs="Arial"/>
      <w:b/>
      <w:bCs/>
      <w:color w:val="000000"/>
      <w:sz w:val="24"/>
      <w:szCs w:val="24"/>
      <w:lang w:eastAsia="de-DE"/>
    </w:rPr>
  </w:style>
  <w:style w:type="character" w:customStyle="1" w:styleId="TextkrperZchn1">
    <w:name w:val="Textkörper Zchn1"/>
    <w:basedOn w:val="Absatz-Standardschriftart"/>
    <w:uiPriority w:val="99"/>
    <w:semiHidden/>
    <w:rsid w:val="00A26917"/>
  </w:style>
  <w:style w:type="paragraph" w:styleId="Funotentext">
    <w:name w:val="footnote text"/>
    <w:basedOn w:val="Standard"/>
    <w:link w:val="FunotentextZchn"/>
    <w:rsid w:val="00A26917"/>
    <w:pPr>
      <w:overflowPunct w:val="0"/>
      <w:autoSpaceDE w:val="0"/>
      <w:autoSpaceDN w:val="0"/>
      <w:adjustRightInd w:val="0"/>
      <w:spacing w:after="0" w:line="240" w:lineRule="auto"/>
      <w:textAlignment w:val="baseline"/>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rsid w:val="00A26917"/>
    <w:rPr>
      <w:rFonts w:ascii="Arial" w:eastAsia="Times New Roman" w:hAnsi="Arial" w:cs="Times New Roman"/>
      <w:sz w:val="20"/>
      <w:szCs w:val="20"/>
      <w:lang w:eastAsia="de-DE"/>
    </w:rPr>
  </w:style>
  <w:style w:type="paragraph" w:customStyle="1" w:styleId="Vordruck">
    <w:name w:val="Vordruck"/>
    <w:rsid w:val="00A2691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de-DE"/>
    </w:rPr>
  </w:style>
  <w:style w:type="character" w:customStyle="1" w:styleId="Textkrper-Einzug3Zchn">
    <w:name w:val="Textkörper-Einzug 3 Zchn"/>
    <w:basedOn w:val="Absatz-Standardschriftart"/>
    <w:link w:val="Textkrper-Einzug3"/>
    <w:uiPriority w:val="99"/>
    <w:rsid w:val="00A26917"/>
    <w:rPr>
      <w:rFonts w:ascii="Arial" w:eastAsia="Times New Roman" w:hAnsi="Arial" w:cs="Times New Roman"/>
      <w:color w:val="000000"/>
      <w:sz w:val="20"/>
      <w:szCs w:val="20"/>
      <w:u w:val="single"/>
      <w:lang w:eastAsia="de-DE"/>
    </w:rPr>
  </w:style>
  <w:style w:type="paragraph" w:styleId="Textkrper-Einzug3">
    <w:name w:val="Body Text Indent 3"/>
    <w:basedOn w:val="Standard"/>
    <w:link w:val="Textkrper-Einzug3Zchn"/>
    <w:uiPriority w:val="99"/>
    <w:rsid w:val="00A26917"/>
    <w:pPr>
      <w:overflowPunct w:val="0"/>
      <w:autoSpaceDE w:val="0"/>
      <w:autoSpaceDN w:val="0"/>
      <w:adjustRightInd w:val="0"/>
      <w:spacing w:after="0" w:line="240" w:lineRule="auto"/>
      <w:ind w:left="851"/>
      <w:textAlignment w:val="baseline"/>
    </w:pPr>
    <w:rPr>
      <w:rFonts w:ascii="Arial" w:eastAsia="Times New Roman" w:hAnsi="Arial" w:cs="Times New Roman"/>
      <w:color w:val="000000"/>
      <w:sz w:val="20"/>
      <w:szCs w:val="20"/>
      <w:u w:val="single"/>
      <w:lang w:eastAsia="de-DE"/>
    </w:rPr>
  </w:style>
  <w:style w:type="character" w:customStyle="1" w:styleId="Textkrper-Einzug3Zchn1">
    <w:name w:val="Textkörper-Einzug 3 Zchn1"/>
    <w:basedOn w:val="Absatz-Standardschriftart"/>
    <w:uiPriority w:val="99"/>
    <w:semiHidden/>
    <w:rsid w:val="00A26917"/>
    <w:rPr>
      <w:sz w:val="16"/>
      <w:szCs w:val="16"/>
    </w:rPr>
  </w:style>
  <w:style w:type="character" w:customStyle="1" w:styleId="Textkrper3Zchn">
    <w:name w:val="Textkörper 3 Zchn"/>
    <w:basedOn w:val="Absatz-Standardschriftart"/>
    <w:link w:val="Textkrper3"/>
    <w:uiPriority w:val="99"/>
    <w:rsid w:val="00A26917"/>
    <w:rPr>
      <w:rFonts w:ascii="Arial" w:eastAsia="Times New Roman" w:hAnsi="Arial" w:cs="Times New Roman"/>
      <w:sz w:val="24"/>
      <w:szCs w:val="24"/>
      <w:lang w:eastAsia="de-DE"/>
    </w:rPr>
  </w:style>
  <w:style w:type="paragraph" w:styleId="Textkrper3">
    <w:name w:val="Body Text 3"/>
    <w:basedOn w:val="Standard"/>
    <w:link w:val="Textkrper3Zchn"/>
    <w:uiPriority w:val="99"/>
    <w:rsid w:val="00A26917"/>
    <w:pPr>
      <w:numPr>
        <w:ilvl w:val="12"/>
      </w:numPr>
      <w:overflowPunct w:val="0"/>
      <w:autoSpaceDE w:val="0"/>
      <w:autoSpaceDN w:val="0"/>
      <w:adjustRightInd w:val="0"/>
      <w:spacing w:after="0" w:line="240" w:lineRule="auto"/>
      <w:textAlignment w:val="baseline"/>
    </w:pPr>
    <w:rPr>
      <w:rFonts w:ascii="Arial" w:eastAsia="Times New Roman" w:hAnsi="Arial" w:cs="Times New Roman"/>
      <w:sz w:val="24"/>
      <w:szCs w:val="24"/>
      <w:lang w:eastAsia="de-DE"/>
    </w:rPr>
  </w:style>
  <w:style w:type="character" w:customStyle="1" w:styleId="Textkrper3Zchn1">
    <w:name w:val="Textkörper 3 Zchn1"/>
    <w:basedOn w:val="Absatz-Standardschriftart"/>
    <w:uiPriority w:val="99"/>
    <w:semiHidden/>
    <w:rsid w:val="00A26917"/>
    <w:rPr>
      <w:sz w:val="16"/>
      <w:szCs w:val="16"/>
    </w:rPr>
  </w:style>
  <w:style w:type="character" w:customStyle="1" w:styleId="DokumentstrukturZchn">
    <w:name w:val="Dokumentstruktur Zchn"/>
    <w:basedOn w:val="Absatz-Standardschriftart"/>
    <w:link w:val="Dokumentstruktur"/>
    <w:uiPriority w:val="99"/>
    <w:rsid w:val="00A26917"/>
    <w:rPr>
      <w:rFonts w:ascii="Tahoma" w:eastAsia="Times New Roman" w:hAnsi="Tahoma" w:cs="Tahoma"/>
      <w:sz w:val="20"/>
      <w:szCs w:val="20"/>
      <w:shd w:val="clear" w:color="auto" w:fill="000080"/>
      <w:lang w:eastAsia="de-DE"/>
    </w:rPr>
  </w:style>
  <w:style w:type="paragraph" w:styleId="Dokumentstruktur">
    <w:name w:val="Document Map"/>
    <w:basedOn w:val="Standard"/>
    <w:link w:val="DokumentstrukturZchn"/>
    <w:uiPriority w:val="99"/>
    <w:rsid w:val="00A26917"/>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eastAsia="de-DE"/>
    </w:rPr>
  </w:style>
  <w:style w:type="character" w:customStyle="1" w:styleId="DokumentstrukturZchn1">
    <w:name w:val="Dokumentstruktur Zchn1"/>
    <w:basedOn w:val="Absatz-Standardschriftart"/>
    <w:uiPriority w:val="99"/>
    <w:semiHidden/>
    <w:rsid w:val="00A26917"/>
    <w:rPr>
      <w:rFonts w:ascii="Tahoma" w:hAnsi="Tahoma" w:cs="Tahoma"/>
      <w:sz w:val="16"/>
      <w:szCs w:val="16"/>
    </w:rPr>
  </w:style>
  <w:style w:type="paragraph" w:customStyle="1" w:styleId="Vordrucktext">
    <w:name w:val="Vordrucktext"/>
    <w:basedOn w:val="Standard"/>
    <w:link w:val="VordrucktextZchn"/>
    <w:uiPriority w:val="99"/>
    <w:qFormat/>
    <w:rsid w:val="00A26917"/>
    <w:pPr>
      <w:tabs>
        <w:tab w:val="num" w:pos="360"/>
      </w:tabs>
      <w:spacing w:after="0" w:line="360" w:lineRule="auto"/>
    </w:pPr>
    <w:rPr>
      <w:rFonts w:ascii="Arial" w:eastAsia="Times New Roman" w:hAnsi="Arial" w:cs="Times New Roman"/>
    </w:rPr>
  </w:style>
  <w:style w:type="character" w:customStyle="1" w:styleId="VordrucktextZchn">
    <w:name w:val="Vordrucktext Zchn"/>
    <w:basedOn w:val="Absatz-Standardschriftart"/>
    <w:link w:val="Vordrucktext"/>
    <w:uiPriority w:val="99"/>
    <w:locked/>
    <w:rsid w:val="00A26917"/>
    <w:rPr>
      <w:rFonts w:ascii="Arial" w:eastAsia="Times New Roman" w:hAnsi="Arial" w:cs="Times New Roman"/>
    </w:rPr>
  </w:style>
  <w:style w:type="paragraph" w:customStyle="1" w:styleId="DFG">
    <w:name w:val="DFG"/>
    <w:uiPriority w:val="99"/>
    <w:rsid w:val="00A26917"/>
    <w:pPr>
      <w:spacing w:after="0" w:line="240" w:lineRule="auto"/>
    </w:pPr>
    <w:rPr>
      <w:rFonts w:ascii="Frutiger Light" w:eastAsia="Times New Roman" w:hAnsi="Frutiger Light" w:cs="Frutiger Light"/>
      <w:sz w:val="34"/>
      <w:szCs w:val="34"/>
      <w:lang w:eastAsia="de-DE"/>
    </w:rPr>
  </w:style>
  <w:style w:type="paragraph" w:customStyle="1" w:styleId="Kategorie">
    <w:name w:val="Kategorie"/>
    <w:uiPriority w:val="99"/>
    <w:rsid w:val="00A26917"/>
    <w:pPr>
      <w:spacing w:before="360" w:after="0" w:line="240" w:lineRule="auto"/>
    </w:pPr>
    <w:rPr>
      <w:rFonts w:ascii="Frutiger Bold" w:eastAsia="Times New Roman" w:hAnsi="Frutiger Bold" w:cs="Frutiger Bold"/>
      <w:sz w:val="34"/>
      <w:szCs w:val="34"/>
      <w:lang w:eastAsia="de-DE"/>
    </w:rPr>
  </w:style>
  <w:style w:type="paragraph" w:customStyle="1" w:styleId="Vordruckname">
    <w:name w:val="Vordruckname"/>
    <w:uiPriority w:val="99"/>
    <w:rsid w:val="00A26917"/>
    <w:pPr>
      <w:widowControl w:val="0"/>
      <w:spacing w:before="1200" w:after="0" w:line="240" w:lineRule="auto"/>
    </w:pPr>
    <w:rPr>
      <w:rFonts w:ascii="Frutiger Bold" w:eastAsia="Times New Roman" w:hAnsi="Frutiger Bold" w:cs="Frutiger Bold"/>
      <w:sz w:val="28"/>
      <w:szCs w:val="28"/>
      <w:lang w:eastAsia="de-DE"/>
    </w:rPr>
  </w:style>
  <w:style w:type="character" w:styleId="Fett">
    <w:name w:val="Strong"/>
    <w:basedOn w:val="Absatz-Standardschriftart"/>
    <w:uiPriority w:val="99"/>
    <w:qFormat/>
    <w:rsid w:val="00A26917"/>
    <w:rPr>
      <w:rFonts w:cs="Times New Roman"/>
      <w:b/>
      <w:bCs/>
    </w:rPr>
  </w:style>
  <w:style w:type="paragraph" w:customStyle="1" w:styleId="berschriftA">
    <w:name w:val="Überschrift A"/>
    <w:basedOn w:val="berschrift1"/>
    <w:uiPriority w:val="99"/>
    <w:rsid w:val="00A26917"/>
    <w:pPr>
      <w:numPr>
        <w:numId w:val="3"/>
      </w:numPr>
    </w:pPr>
    <w:rPr>
      <w:color w:val="808080"/>
    </w:rPr>
  </w:style>
  <w:style w:type="paragraph" w:customStyle="1" w:styleId="berschrift2a">
    <w:name w:val="Überschrift 2a"/>
    <w:basedOn w:val="berschrift2"/>
    <w:uiPriority w:val="99"/>
    <w:rsid w:val="00A26917"/>
    <w:pPr>
      <w:keepNext w:val="0"/>
      <w:numPr>
        <w:numId w:val="1"/>
      </w:numPr>
      <w:ind w:left="856" w:hanging="856"/>
    </w:pPr>
  </w:style>
  <w:style w:type="paragraph" w:customStyle="1" w:styleId="berschrift3a">
    <w:name w:val="Überschrift 3a"/>
    <w:basedOn w:val="berschrift3"/>
    <w:uiPriority w:val="99"/>
    <w:rsid w:val="00A26917"/>
    <w:pPr>
      <w:keepNext w:val="0"/>
      <w:numPr>
        <w:numId w:val="1"/>
      </w:numPr>
      <w:ind w:left="856" w:hanging="856"/>
    </w:pPr>
  </w:style>
  <w:style w:type="paragraph" w:customStyle="1" w:styleId="Querverweis">
    <w:name w:val="Querverweis"/>
    <w:basedOn w:val="Vordrucktext"/>
    <w:link w:val="QuerverweisZchn"/>
    <w:qFormat/>
    <w:rsid w:val="00A26917"/>
    <w:rPr>
      <w:rFonts w:cs="Arial"/>
      <w:bCs/>
      <w:color w:val="0000FF"/>
      <w:u w:val="single"/>
    </w:rPr>
  </w:style>
  <w:style w:type="character" w:customStyle="1" w:styleId="QuerverweisZchn">
    <w:name w:val="Querverweis Zchn"/>
    <w:basedOn w:val="VordrucktextZchn"/>
    <w:link w:val="Querverweis"/>
    <w:locked/>
    <w:rsid w:val="00A26917"/>
    <w:rPr>
      <w:rFonts w:ascii="Arial" w:eastAsia="Times New Roman" w:hAnsi="Arial" w:cs="Arial"/>
      <w:bCs/>
      <w:color w:val="0000FF"/>
      <w:u w:val="single"/>
    </w:rPr>
  </w:style>
  <w:style w:type="character" w:customStyle="1" w:styleId="Platzhaltertext1">
    <w:name w:val="Platzhaltertext1"/>
    <w:basedOn w:val="Absatz-Standardschriftart"/>
    <w:uiPriority w:val="99"/>
    <w:semiHidden/>
    <w:rsid w:val="00A26917"/>
    <w:rPr>
      <w:rFonts w:cs="Times New Roman"/>
      <w:color w:val="FF0000"/>
    </w:rPr>
  </w:style>
  <w:style w:type="paragraph" w:styleId="Titel">
    <w:name w:val="Title"/>
    <w:basedOn w:val="Standard"/>
    <w:link w:val="TitelZchn"/>
    <w:uiPriority w:val="10"/>
    <w:qFormat/>
    <w:rsid w:val="00A26917"/>
    <w:pPr>
      <w:spacing w:after="0" w:line="312" w:lineRule="auto"/>
    </w:pPr>
    <w:rPr>
      <w:rFonts w:ascii="Arial" w:eastAsia="Times New Roman" w:hAnsi="Arial" w:cs="FrutigerLTStd-Light"/>
      <w:bCs/>
      <w:sz w:val="40"/>
      <w:szCs w:val="40"/>
    </w:rPr>
  </w:style>
  <w:style w:type="character" w:customStyle="1" w:styleId="TitelZchn">
    <w:name w:val="Titel Zchn"/>
    <w:basedOn w:val="Absatz-Standardschriftart"/>
    <w:link w:val="Titel"/>
    <w:uiPriority w:val="10"/>
    <w:rsid w:val="00A26917"/>
    <w:rPr>
      <w:rFonts w:ascii="Arial" w:eastAsia="Times New Roman" w:hAnsi="Arial" w:cs="FrutigerLTStd-Light"/>
      <w:bCs/>
      <w:sz w:val="40"/>
      <w:szCs w:val="40"/>
    </w:rPr>
  </w:style>
  <w:style w:type="paragraph" w:customStyle="1" w:styleId="Merkblatt">
    <w:name w:val="Merkblatt"/>
    <w:rsid w:val="00A26917"/>
    <w:pPr>
      <w:spacing w:before="40" w:after="0"/>
    </w:pPr>
    <w:rPr>
      <w:rFonts w:ascii="Arial" w:eastAsia="Times New Roman" w:hAnsi="Arial" w:cs="FrutigerLTStd-Bold"/>
      <w:b/>
      <w:sz w:val="48"/>
      <w:szCs w:val="48"/>
    </w:rPr>
  </w:style>
  <w:style w:type="paragraph" w:customStyle="1" w:styleId="Vordruckberschrift1">
    <w:name w:val="Vordrucküberschrift 1"/>
    <w:basedOn w:val="Standard"/>
    <w:qFormat/>
    <w:rsid w:val="00A26917"/>
    <w:pPr>
      <w:keepNext/>
      <w:tabs>
        <w:tab w:val="num" w:pos="360"/>
        <w:tab w:val="num" w:pos="567"/>
      </w:tabs>
      <w:spacing w:before="480" w:after="240" w:line="360" w:lineRule="auto"/>
      <w:ind w:left="567" w:hanging="567"/>
    </w:pPr>
    <w:rPr>
      <w:rFonts w:ascii="Arial" w:eastAsia="Times New Roman" w:hAnsi="Arial" w:cs="Times New Roman"/>
      <w:b/>
      <w:sz w:val="26"/>
    </w:rPr>
  </w:style>
  <w:style w:type="paragraph" w:customStyle="1" w:styleId="Vordruckberschrift2">
    <w:name w:val="Vordrucküberschrift 2"/>
    <w:basedOn w:val="Vordruckberschrift1"/>
    <w:qFormat/>
    <w:rsid w:val="00A26917"/>
    <w:pPr>
      <w:tabs>
        <w:tab w:val="clear" w:pos="360"/>
      </w:tabs>
      <w:spacing w:before="360"/>
    </w:pPr>
    <w:rPr>
      <w:sz w:val="22"/>
    </w:rPr>
  </w:style>
  <w:style w:type="paragraph" w:customStyle="1" w:styleId="Vordrucktext1">
    <w:name w:val="Vordrucktext 1"/>
    <w:basedOn w:val="Vordruckberschrift2"/>
    <w:qFormat/>
    <w:rsid w:val="00A26917"/>
    <w:pPr>
      <w:spacing w:before="0" w:after="0"/>
      <w:ind w:firstLine="0"/>
    </w:pPr>
    <w:rPr>
      <w:b w:val="0"/>
    </w:rPr>
  </w:style>
  <w:style w:type="paragraph" w:customStyle="1" w:styleId="Vordruckberschrift3">
    <w:name w:val="Vordrucküberschrift 3"/>
    <w:basedOn w:val="Vordrucktext"/>
    <w:qFormat/>
    <w:rsid w:val="00A26917"/>
    <w:pPr>
      <w:keepNext/>
      <w:tabs>
        <w:tab w:val="clear" w:pos="360"/>
        <w:tab w:val="num" w:pos="567"/>
      </w:tabs>
      <w:spacing w:before="220" w:after="220"/>
      <w:ind w:left="567" w:hanging="567"/>
    </w:pPr>
  </w:style>
  <w:style w:type="paragraph" w:customStyle="1" w:styleId="Funoten">
    <w:name w:val="Fußnoten"/>
    <w:rsid w:val="00A26917"/>
    <w:pPr>
      <w:spacing w:line="240" w:lineRule="auto"/>
    </w:pPr>
    <w:rPr>
      <w:rFonts w:ascii="Helvetica" w:eastAsia="Helvetica" w:hAnsi="Helvetica" w:cs="Times New Roman"/>
      <w:color w:val="000000"/>
      <w:sz w:val="20"/>
      <w:szCs w:val="20"/>
      <w:u w:color="000000"/>
      <w:lang w:eastAsia="de-DE"/>
    </w:rPr>
  </w:style>
  <w:style w:type="paragraph" w:customStyle="1" w:styleId="Standard1">
    <w:name w:val="Standard1"/>
    <w:rsid w:val="00A26917"/>
    <w:pPr>
      <w:spacing w:after="0" w:line="240" w:lineRule="auto"/>
    </w:pPr>
    <w:rPr>
      <w:rFonts w:ascii="Times New Roman" w:eastAsia="Times New Roman" w:hAnsi="Times New Roman" w:cs="Times New Roman"/>
      <w:color w:val="000000"/>
      <w:sz w:val="24"/>
      <w:szCs w:val="20"/>
      <w:u w:color="000000"/>
      <w:lang w:eastAsia="de-DE"/>
    </w:rPr>
  </w:style>
  <w:style w:type="paragraph" w:customStyle="1" w:styleId="text">
    <w:name w:val="text"/>
    <w:basedOn w:val="Vordruck"/>
    <w:rsid w:val="00A26917"/>
    <w:pPr>
      <w:ind w:left="851"/>
      <w:jc w:val="both"/>
    </w:pPr>
    <w:rPr>
      <w:rFonts w:ascii="Arial" w:hAnsi="Arial" w:cs="Arial"/>
      <w:bCs/>
      <w:sz w:val="22"/>
      <w:szCs w:val="22"/>
      <w:lang w:val="en-US"/>
    </w:rPr>
  </w:style>
  <w:style w:type="paragraph" w:customStyle="1" w:styleId="table">
    <w:name w:val="table"/>
    <w:basedOn w:val="text"/>
    <w:rsid w:val="00A26917"/>
    <w:pPr>
      <w:widowControl w:val="0"/>
      <w:overflowPunct/>
      <w:autoSpaceDE/>
      <w:autoSpaceDN/>
      <w:adjustRightInd/>
      <w:ind w:left="0"/>
      <w:textAlignment w:val="auto"/>
    </w:pPr>
    <w:rPr>
      <w:rFonts w:cs="Times New Roman"/>
      <w:bCs w:val="0"/>
      <w:iCs/>
      <w:snapToGrid w:val="0"/>
      <w:color w:val="000000"/>
      <w:sz w:val="18"/>
      <w:szCs w:val="18"/>
      <w:lang w:eastAsia="en-US"/>
    </w:rPr>
  </w:style>
  <w:style w:type="paragraph" w:styleId="berarbeitung">
    <w:name w:val="Revision"/>
    <w:hidden/>
    <w:uiPriority w:val="71"/>
    <w:rsid w:val="00A26917"/>
    <w:pPr>
      <w:spacing w:after="0" w:line="240" w:lineRule="auto"/>
    </w:pPr>
    <w:rPr>
      <w:rFonts w:ascii="Arial" w:eastAsia="Times New Roman" w:hAnsi="Arial" w:cs="Times New Roman"/>
      <w:sz w:val="20"/>
      <w:szCs w:val="20"/>
      <w:lang w:eastAsia="de-DE"/>
    </w:rPr>
  </w:style>
  <w:style w:type="paragraph" w:customStyle="1" w:styleId="FreieForm">
    <w:name w:val="Freie Form"/>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None">
    <w:name w:val="None"/>
    <w:rsid w:val="00A26917"/>
  </w:style>
  <w:style w:type="paragraph" w:customStyle="1" w:styleId="NormaleTabelle2">
    <w:name w:val="Normale Tabelle2"/>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referencetext">
    <w:name w:val="referencetext"/>
    <w:basedOn w:val="Absatz-Standardschriftart"/>
    <w:rsid w:val="007065B0"/>
  </w:style>
  <w:style w:type="character" w:styleId="Funotenzeichen">
    <w:name w:val="footnote reference"/>
    <w:basedOn w:val="Absatz-Standardschriftart"/>
    <w:uiPriority w:val="99"/>
    <w:unhideWhenUsed/>
    <w:rsid w:val="005F71ED"/>
    <w:rPr>
      <w:vertAlign w:val="superscript"/>
    </w:rPr>
  </w:style>
  <w:style w:type="paragraph" w:customStyle="1" w:styleId="Default">
    <w:name w:val="Default"/>
    <w:rsid w:val="00E5704F"/>
    <w:pPr>
      <w:autoSpaceDE w:val="0"/>
      <w:autoSpaceDN w:val="0"/>
      <w:adjustRightInd w:val="0"/>
      <w:spacing w:after="0" w:line="240" w:lineRule="auto"/>
    </w:pPr>
    <w:rPr>
      <w:rFonts w:ascii="Calibri" w:hAnsi="Calibri" w:cs="Calibri"/>
      <w:color w:val="000000"/>
      <w:sz w:val="24"/>
      <w:szCs w:val="24"/>
    </w:rPr>
  </w:style>
  <w:style w:type="character" w:styleId="NichtaufgelsteErwhnung">
    <w:name w:val="Unresolved Mention"/>
    <w:basedOn w:val="Absatz-Standardschriftart"/>
    <w:uiPriority w:val="99"/>
    <w:semiHidden/>
    <w:unhideWhenUsed/>
    <w:rsid w:val="00D65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4724">
      <w:bodyDiv w:val="1"/>
      <w:marLeft w:val="0"/>
      <w:marRight w:val="0"/>
      <w:marTop w:val="0"/>
      <w:marBottom w:val="0"/>
      <w:divBdr>
        <w:top w:val="none" w:sz="0" w:space="0" w:color="auto"/>
        <w:left w:val="none" w:sz="0" w:space="0" w:color="auto"/>
        <w:bottom w:val="none" w:sz="0" w:space="0" w:color="auto"/>
        <w:right w:val="none" w:sz="0" w:space="0" w:color="auto"/>
      </w:divBdr>
    </w:div>
    <w:div w:id="362950404">
      <w:bodyDiv w:val="1"/>
      <w:marLeft w:val="0"/>
      <w:marRight w:val="0"/>
      <w:marTop w:val="0"/>
      <w:marBottom w:val="0"/>
      <w:divBdr>
        <w:top w:val="none" w:sz="0" w:space="0" w:color="auto"/>
        <w:left w:val="none" w:sz="0" w:space="0" w:color="auto"/>
        <w:bottom w:val="none" w:sz="0" w:space="0" w:color="auto"/>
        <w:right w:val="none" w:sz="0" w:space="0" w:color="auto"/>
      </w:divBdr>
    </w:div>
    <w:div w:id="566300362">
      <w:bodyDiv w:val="1"/>
      <w:marLeft w:val="0"/>
      <w:marRight w:val="0"/>
      <w:marTop w:val="0"/>
      <w:marBottom w:val="0"/>
      <w:divBdr>
        <w:top w:val="none" w:sz="0" w:space="0" w:color="auto"/>
        <w:left w:val="none" w:sz="0" w:space="0" w:color="auto"/>
        <w:bottom w:val="none" w:sz="0" w:space="0" w:color="auto"/>
        <w:right w:val="none" w:sz="0" w:space="0" w:color="auto"/>
      </w:divBdr>
    </w:div>
    <w:div w:id="935670775">
      <w:bodyDiv w:val="1"/>
      <w:marLeft w:val="0"/>
      <w:marRight w:val="0"/>
      <w:marTop w:val="0"/>
      <w:marBottom w:val="0"/>
      <w:divBdr>
        <w:top w:val="none" w:sz="0" w:space="0" w:color="auto"/>
        <w:left w:val="none" w:sz="0" w:space="0" w:color="auto"/>
        <w:bottom w:val="none" w:sz="0" w:space="0" w:color="auto"/>
        <w:right w:val="none" w:sz="0" w:space="0" w:color="auto"/>
      </w:divBdr>
    </w:div>
    <w:div w:id="940146414">
      <w:bodyDiv w:val="1"/>
      <w:marLeft w:val="0"/>
      <w:marRight w:val="0"/>
      <w:marTop w:val="0"/>
      <w:marBottom w:val="0"/>
      <w:divBdr>
        <w:top w:val="none" w:sz="0" w:space="0" w:color="auto"/>
        <w:left w:val="none" w:sz="0" w:space="0" w:color="auto"/>
        <w:bottom w:val="none" w:sz="0" w:space="0" w:color="auto"/>
        <w:right w:val="none" w:sz="0" w:space="0" w:color="auto"/>
      </w:divBdr>
    </w:div>
    <w:div w:id="1029142143">
      <w:bodyDiv w:val="1"/>
      <w:marLeft w:val="0"/>
      <w:marRight w:val="0"/>
      <w:marTop w:val="0"/>
      <w:marBottom w:val="0"/>
      <w:divBdr>
        <w:top w:val="none" w:sz="0" w:space="0" w:color="auto"/>
        <w:left w:val="none" w:sz="0" w:space="0" w:color="auto"/>
        <w:bottom w:val="none" w:sz="0" w:space="0" w:color="auto"/>
        <w:right w:val="none" w:sz="0" w:space="0" w:color="auto"/>
      </w:divBdr>
    </w:div>
    <w:div w:id="1104229896">
      <w:bodyDiv w:val="1"/>
      <w:marLeft w:val="0"/>
      <w:marRight w:val="0"/>
      <w:marTop w:val="0"/>
      <w:marBottom w:val="0"/>
      <w:divBdr>
        <w:top w:val="none" w:sz="0" w:space="0" w:color="auto"/>
        <w:left w:val="none" w:sz="0" w:space="0" w:color="auto"/>
        <w:bottom w:val="none" w:sz="0" w:space="0" w:color="auto"/>
        <w:right w:val="none" w:sz="0" w:space="0" w:color="auto"/>
      </w:divBdr>
    </w:div>
    <w:div w:id="1395196662">
      <w:bodyDiv w:val="1"/>
      <w:marLeft w:val="0"/>
      <w:marRight w:val="0"/>
      <w:marTop w:val="0"/>
      <w:marBottom w:val="0"/>
      <w:divBdr>
        <w:top w:val="none" w:sz="0" w:space="0" w:color="auto"/>
        <w:left w:val="none" w:sz="0" w:space="0" w:color="auto"/>
        <w:bottom w:val="none" w:sz="0" w:space="0" w:color="auto"/>
        <w:right w:val="none" w:sz="0" w:space="0" w:color="auto"/>
      </w:divBdr>
    </w:div>
    <w:div w:id="185954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F9B32-2314-8746-BCB2-3F07C56C7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742</Words>
  <Characters>4232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Manager/>
  <Company>Universität Trier</Company>
  <LinksUpToDate>false</LinksUpToDate>
  <CharactersWithSpaces>4965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heed</dc:creator>
  <cp:keywords/>
  <dc:description/>
  <cp:lastModifiedBy>Yannik Stegmann</cp:lastModifiedBy>
  <cp:revision>21</cp:revision>
  <cp:lastPrinted>2019-04-02T13:19:00Z</cp:lastPrinted>
  <dcterms:created xsi:type="dcterms:W3CDTF">2022-02-15T13:27:00Z</dcterms:created>
  <dcterms:modified xsi:type="dcterms:W3CDTF">2023-07-12T08:59:00Z</dcterms:modified>
  <cp:category/>
</cp:coreProperties>
</file>