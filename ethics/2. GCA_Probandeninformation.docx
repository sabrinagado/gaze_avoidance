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AF836" w14:textId="4693F202" w:rsidR="0032625E" w:rsidRPr="0032625E" w:rsidRDefault="0032625E" w:rsidP="0015139C">
      <w:pPr>
        <w:spacing w:after="80" w:line="240" w:lineRule="auto"/>
        <w:jc w:val="right"/>
        <w:rPr>
          <w:rFonts w:ascii="Calibri" w:eastAsia="Times New Roman" w:hAnsi="Calibri" w:cs="Calibri"/>
          <w:lang w:eastAsia="de-DE"/>
        </w:rPr>
      </w:pPr>
      <w:r w:rsidRPr="009A14F8">
        <w:rPr>
          <w:rFonts w:ascii="Times New Roman" w:eastAsia="Times New Roman" w:hAnsi="Times New Roman" w:cs="Times New Roman"/>
          <w:noProof/>
          <w:sz w:val="24"/>
          <w:szCs w:val="24"/>
          <w:lang w:eastAsia="de-DE"/>
        </w:rPr>
        <w:drawing>
          <wp:anchor distT="0" distB="0" distL="114300" distR="114300" simplePos="0" relativeHeight="251658240" behindDoc="0" locked="0" layoutInCell="1" allowOverlap="1" wp14:anchorId="5423E18B" wp14:editId="561F4BD2">
            <wp:simplePos x="0" y="0"/>
            <wp:positionH relativeFrom="column">
              <wp:posOffset>23063</wp:posOffset>
            </wp:positionH>
            <wp:positionV relativeFrom="paragraph">
              <wp:posOffset>-1892</wp:posOffset>
            </wp:positionV>
            <wp:extent cx="2441643" cy="1071514"/>
            <wp:effectExtent l="0" t="0" r="0" b="0"/>
            <wp:wrapNone/>
            <wp:docPr id="1" name="Grafik 1" descr="/var/folders/8n/0j06b5210_x2574l_5bf_kt00000gn/T/com.microsoft.Word/WebArchiveCopyPasteTempFiles/unilogo4cohne_mit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8n/0j06b5210_x2574l_5bf_kt00000gn/T/com.microsoft.Word/WebArchiveCopyPasteTempFiles/unilogo4cohne_mitt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1643" cy="1071514"/>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625E">
        <w:rPr>
          <w:rFonts w:ascii="Calibri" w:eastAsia="Times New Roman" w:hAnsi="Calibri" w:cs="Calibri"/>
          <w:lang w:eastAsia="de-DE"/>
        </w:rPr>
        <w:t>Lehrstuhl für Psychologie I</w:t>
      </w:r>
    </w:p>
    <w:p w14:paraId="098DFDE5" w14:textId="73A32BEA" w:rsidR="006E6DC0" w:rsidRDefault="009A14F8" w:rsidP="0015139C">
      <w:pPr>
        <w:spacing w:after="80" w:line="240" w:lineRule="auto"/>
        <w:jc w:val="right"/>
        <w:rPr>
          <w:rFonts w:cstheme="minorHAnsi"/>
          <w:noProof/>
          <w:lang w:eastAsia="de-DE"/>
        </w:rPr>
      </w:pPr>
      <w:r w:rsidRPr="009A14F8">
        <w:rPr>
          <w:rFonts w:ascii="Times New Roman" w:eastAsia="Times New Roman" w:hAnsi="Times New Roman" w:cs="Times New Roman"/>
          <w:sz w:val="24"/>
          <w:szCs w:val="24"/>
          <w:lang w:eastAsia="de-DE"/>
        </w:rPr>
        <w:fldChar w:fldCharType="begin"/>
      </w:r>
      <w:r w:rsidR="00293D65">
        <w:rPr>
          <w:rFonts w:ascii="Times New Roman" w:eastAsia="Times New Roman" w:hAnsi="Times New Roman" w:cs="Times New Roman"/>
          <w:sz w:val="24"/>
          <w:szCs w:val="24"/>
          <w:lang w:eastAsia="de-DE"/>
        </w:rPr>
        <w:instrText xml:space="preserve"> INCLUDEPICTURE "C:\\var\\folders\\8n\\0j06b5210_x2574l_5bf_kt00000gn\\T\\com.microsoft.Word\\WebArchiveCopyPasteTempFiles\\unilogo4cohne_mittel.png" \* MERGEFORMAT </w:instrText>
      </w:r>
      <w:r w:rsidRPr="009A14F8">
        <w:rPr>
          <w:rFonts w:ascii="Times New Roman" w:eastAsia="Times New Roman" w:hAnsi="Times New Roman" w:cs="Times New Roman"/>
          <w:sz w:val="24"/>
          <w:szCs w:val="24"/>
          <w:lang w:eastAsia="de-DE"/>
        </w:rPr>
        <w:fldChar w:fldCharType="end"/>
      </w:r>
      <w:r w:rsidR="006E6DC0" w:rsidRPr="00103C4F">
        <w:rPr>
          <w:rFonts w:cstheme="minorHAnsi"/>
          <w:noProof/>
          <w:lang w:eastAsia="de-DE"/>
        </w:rPr>
        <w:t>Julius-Maximilians-Universität Würzburg</w:t>
      </w:r>
    </w:p>
    <w:p w14:paraId="7531D642" w14:textId="77777777" w:rsidR="00A84D33" w:rsidRPr="00305EDA" w:rsidRDefault="00A84D33" w:rsidP="00A84D33">
      <w:pPr>
        <w:spacing w:after="80" w:line="240" w:lineRule="auto"/>
        <w:jc w:val="right"/>
        <w:rPr>
          <w:rFonts w:cstheme="minorHAnsi"/>
          <w:noProof/>
          <w:lang w:eastAsia="de-DE"/>
        </w:rPr>
      </w:pPr>
      <w:r w:rsidRPr="00305EDA">
        <w:rPr>
          <w:rFonts w:cstheme="minorHAnsi"/>
          <w:noProof/>
          <w:lang w:eastAsia="de-DE"/>
        </w:rPr>
        <w:t>Experimentelle Klinische Psychologie</w:t>
      </w:r>
    </w:p>
    <w:p w14:paraId="13F59286" w14:textId="77777777" w:rsidR="00A84D33" w:rsidRDefault="00A84D33" w:rsidP="00A84D33">
      <w:pPr>
        <w:spacing w:after="80" w:line="240" w:lineRule="auto"/>
        <w:jc w:val="right"/>
        <w:rPr>
          <w:rFonts w:cstheme="minorHAnsi"/>
          <w:noProof/>
          <w:lang w:eastAsia="de-DE"/>
        </w:rPr>
      </w:pPr>
      <w:r w:rsidRPr="00305EDA">
        <w:rPr>
          <w:rFonts w:cstheme="minorHAnsi"/>
          <w:noProof/>
          <w:lang w:eastAsia="de-DE"/>
        </w:rPr>
        <w:t>Prof. Dr. Matthias Gamer</w:t>
      </w:r>
    </w:p>
    <w:p w14:paraId="696BA2AE" w14:textId="77777777" w:rsidR="0015139C" w:rsidRDefault="0015139C" w:rsidP="0015139C">
      <w:pPr>
        <w:spacing w:before="240" w:after="0"/>
        <w:outlineLvl w:val="0"/>
        <w:rPr>
          <w:rFonts w:cstheme="minorHAnsi"/>
          <w:b/>
          <w:sz w:val="28"/>
          <w:szCs w:val="24"/>
        </w:rPr>
      </w:pPr>
    </w:p>
    <w:p w14:paraId="7D4D610F" w14:textId="1D0F2784" w:rsidR="0032625E" w:rsidRPr="00020140" w:rsidRDefault="0032625E" w:rsidP="0015139C">
      <w:pPr>
        <w:spacing w:before="240" w:after="0"/>
        <w:outlineLvl w:val="0"/>
        <w:rPr>
          <w:rFonts w:cstheme="minorHAnsi"/>
          <w:b/>
          <w:sz w:val="28"/>
          <w:szCs w:val="24"/>
        </w:rPr>
      </w:pPr>
      <w:r>
        <w:rPr>
          <w:rFonts w:cstheme="minorHAnsi"/>
          <w:b/>
          <w:sz w:val="28"/>
          <w:szCs w:val="24"/>
        </w:rPr>
        <w:t>Allgemeine Information für Teilnehmende</w:t>
      </w:r>
    </w:p>
    <w:p w14:paraId="5CD8153B" w14:textId="631D59B8" w:rsidR="00ED1289" w:rsidRDefault="0032625E" w:rsidP="0015139C">
      <w:pPr>
        <w:spacing w:after="120"/>
        <w:rPr>
          <w:rFonts w:cstheme="minorHAnsi"/>
          <w:b/>
        </w:rPr>
      </w:pPr>
      <w:r>
        <w:rPr>
          <w:rFonts w:cstheme="minorHAnsi"/>
          <w:b/>
        </w:rPr>
        <w:t xml:space="preserve">Lehrstuhl für Psychologie I, </w:t>
      </w:r>
      <w:r w:rsidR="00ED1289" w:rsidRPr="00103C4F">
        <w:rPr>
          <w:rFonts w:cstheme="minorHAnsi"/>
          <w:b/>
        </w:rPr>
        <w:t>Julius-Maximilians-Universität Würzburg</w:t>
      </w:r>
    </w:p>
    <w:p w14:paraId="7807DC47" w14:textId="77777777" w:rsidR="00C35B7D" w:rsidRPr="00103C4F" w:rsidRDefault="00C35B7D" w:rsidP="0015139C">
      <w:pPr>
        <w:spacing w:after="120"/>
        <w:rPr>
          <w:rFonts w:cstheme="minorHAnsi"/>
          <w:b/>
        </w:rPr>
      </w:pPr>
    </w:p>
    <w:p w14:paraId="6AC0717F" w14:textId="2E4C08CD" w:rsidR="0070106E" w:rsidRPr="00C35B7D" w:rsidRDefault="0070106E" w:rsidP="0015139C">
      <w:pPr>
        <w:spacing w:after="120"/>
        <w:outlineLvl w:val="0"/>
        <w:rPr>
          <w:i/>
          <w:iCs/>
          <w:sz w:val="24"/>
        </w:rPr>
      </w:pPr>
      <w:r w:rsidRPr="0070106E">
        <w:rPr>
          <w:b/>
          <w:i/>
          <w:iCs/>
          <w:sz w:val="24"/>
          <w:szCs w:val="24"/>
        </w:rPr>
        <w:t>Untersuchung von Vermeidungs- und Annäherungsverhalten bei konditionierter Bedrohung</w:t>
      </w:r>
    </w:p>
    <w:p w14:paraId="678EF307" w14:textId="6D29BA15" w:rsidR="00E17C2F" w:rsidRPr="00654610" w:rsidRDefault="00F93F4E" w:rsidP="0015139C">
      <w:pPr>
        <w:widowControl w:val="0"/>
        <w:autoSpaceDE w:val="0"/>
        <w:spacing w:after="120"/>
        <w:outlineLvl w:val="0"/>
        <w:rPr>
          <w:rFonts w:ascii="Calibri" w:eastAsia="Calibri" w:hAnsi="Calibri" w:cs="Calibri"/>
        </w:rPr>
      </w:pPr>
      <w:r>
        <w:t xml:space="preserve">Herzlich Willkommen bei unserer Studie zu </w:t>
      </w:r>
      <w:r w:rsidR="0070106E" w:rsidRPr="0070106E">
        <w:t xml:space="preserve">Vermeidungs- und Annäherungsverhalten </w:t>
      </w:r>
      <w:r>
        <w:t xml:space="preserve">in bedrohlichen Situationen! Wir danken Ihnen für Ihr Interesse an dieser Studie. </w:t>
      </w:r>
    </w:p>
    <w:p w14:paraId="0F57918E" w14:textId="2DD0B2DE" w:rsidR="00654610" w:rsidRPr="00654610" w:rsidRDefault="00654610" w:rsidP="0015139C">
      <w:pPr>
        <w:spacing w:after="120"/>
        <w:rPr>
          <w:rFonts w:ascii="Calibri" w:eastAsia="Times New Roman" w:hAnsi="Calibri" w:cs="Calibri"/>
          <w:lang w:eastAsia="de-DE"/>
        </w:rPr>
      </w:pPr>
      <w:r w:rsidRPr="00654610">
        <w:rPr>
          <w:rFonts w:ascii="Calibri" w:eastAsia="Times New Roman" w:hAnsi="Calibri" w:cs="Calibri"/>
          <w:lang w:eastAsia="de-DE"/>
        </w:rPr>
        <w:t xml:space="preserve">Sie können sich vollkommen frei entscheiden, ob Sie an dieser Studie teilnehmen möchten oder nicht, und Sie können Ihre Teilnahme jederzeit beenden. Wenn Sie sich gegen eine Teilnahme entscheiden, hat dies keinerlei Nachteil für Sie. Bitten Sie </w:t>
      </w:r>
      <w:del w:id="0" w:author="Sabrina Gado" w:date="2023-07-13T22:54:00Z">
        <w:r w:rsidRPr="00654610" w:rsidDel="00466919">
          <w:rPr>
            <w:rFonts w:ascii="Calibri" w:eastAsia="Times New Roman" w:hAnsi="Calibri" w:cs="Calibri"/>
            <w:lang w:eastAsia="de-DE"/>
          </w:rPr>
          <w:delText xml:space="preserve">den Untersucher </w:delText>
        </w:r>
        <w:r w:rsidDel="00466919">
          <w:rPr>
            <w:rFonts w:ascii="Calibri" w:eastAsia="Times New Roman" w:hAnsi="Calibri" w:cs="Calibri"/>
            <w:lang w:eastAsia="de-DE"/>
          </w:rPr>
          <w:delText>bzw. die Untersucherin</w:delText>
        </w:r>
      </w:del>
      <w:ins w:id="1" w:author="Sabrina Gado" w:date="2023-07-13T22:54:00Z">
        <w:r w:rsidR="00466919">
          <w:rPr>
            <w:rFonts w:ascii="Calibri" w:eastAsia="Times New Roman" w:hAnsi="Calibri" w:cs="Calibri"/>
            <w:lang w:eastAsia="de-DE"/>
          </w:rPr>
          <w:t>die Versuchsleitung</w:t>
        </w:r>
      </w:ins>
      <w:r>
        <w:rPr>
          <w:rFonts w:ascii="Calibri" w:eastAsia="Times New Roman" w:hAnsi="Calibri" w:cs="Calibri"/>
          <w:lang w:eastAsia="de-DE"/>
        </w:rPr>
        <w:t xml:space="preserve"> </w:t>
      </w:r>
      <w:r w:rsidRPr="00654610">
        <w:rPr>
          <w:rFonts w:ascii="Calibri" w:eastAsia="Times New Roman" w:hAnsi="Calibri" w:cs="Calibri"/>
          <w:lang w:eastAsia="de-DE"/>
        </w:rPr>
        <w:t>Ihnen alles, was Sie nicht verstehen, zu erklären.</w:t>
      </w:r>
    </w:p>
    <w:p w14:paraId="2D77ADAF" w14:textId="77777777" w:rsidR="00654610" w:rsidRPr="00654610" w:rsidRDefault="00654610" w:rsidP="0015139C">
      <w:pPr>
        <w:spacing w:after="120"/>
        <w:rPr>
          <w:rFonts w:ascii="Calibri" w:eastAsia="Times New Roman" w:hAnsi="Calibri" w:cs="Calibri"/>
          <w:lang w:eastAsia="de-DE"/>
        </w:rPr>
      </w:pPr>
      <w:r w:rsidRPr="00654610">
        <w:rPr>
          <w:rFonts w:ascii="Calibri" w:eastAsia="Times New Roman" w:hAnsi="Calibri" w:cs="Calibri"/>
          <w:lang w:eastAsia="de-DE"/>
        </w:rPr>
        <w:t xml:space="preserve">Der folgende Text soll Sie über Ablauf und Besonderheiten dieser Studie, die Wahrung der Schweigepflicht und des Datenschutzes, Ihr Recht auf Wissen und Nichtwissen von Ergebnissen der Untersuchungen und Ihr Recht auf Widerruf der Einwilligungserklärung informieren. </w:t>
      </w:r>
    </w:p>
    <w:p w14:paraId="69E4AEDF" w14:textId="05159C93" w:rsidR="00654610" w:rsidRPr="00654610" w:rsidRDefault="00654610" w:rsidP="0015139C">
      <w:pPr>
        <w:spacing w:after="60"/>
        <w:rPr>
          <w:rFonts w:ascii="Calibri" w:eastAsia="Times New Roman" w:hAnsi="Calibri" w:cs="Calibri"/>
          <w:lang w:eastAsia="de-DE"/>
        </w:rPr>
      </w:pPr>
      <w:r w:rsidRPr="00654610">
        <w:rPr>
          <w:rFonts w:ascii="Calibri" w:eastAsia="Times New Roman" w:hAnsi="Calibri" w:cs="Calibri"/>
          <w:lang w:eastAsia="de-DE"/>
        </w:rPr>
        <w:t xml:space="preserve">Wenn Sie an dieser Studie teilnehmen wollen, </w:t>
      </w:r>
      <w:r>
        <w:rPr>
          <w:rFonts w:ascii="Calibri" w:eastAsia="Times New Roman" w:hAnsi="Calibri" w:cs="Calibri"/>
          <w:lang w:eastAsia="de-DE"/>
        </w:rPr>
        <w:t xml:space="preserve">müssen </w:t>
      </w:r>
      <w:r w:rsidRPr="00654610">
        <w:rPr>
          <w:rFonts w:ascii="Calibri" w:eastAsia="Times New Roman" w:hAnsi="Calibri" w:cs="Calibri"/>
          <w:lang w:eastAsia="de-DE"/>
        </w:rPr>
        <w:t>Sie</w:t>
      </w:r>
      <w:r>
        <w:rPr>
          <w:rFonts w:ascii="Calibri" w:eastAsia="Times New Roman" w:hAnsi="Calibri" w:cs="Calibri"/>
          <w:lang w:eastAsia="de-DE"/>
        </w:rPr>
        <w:t>:</w:t>
      </w:r>
    </w:p>
    <w:p w14:paraId="626C573C" w14:textId="292454AC" w:rsidR="00654610" w:rsidRDefault="00654610" w:rsidP="0015139C">
      <w:pPr>
        <w:numPr>
          <w:ilvl w:val="0"/>
          <w:numId w:val="14"/>
        </w:numPr>
        <w:spacing w:before="60" w:after="60"/>
        <w:ind w:left="714" w:hanging="357"/>
        <w:jc w:val="left"/>
        <w:rPr>
          <w:rFonts w:ascii="Calibri" w:eastAsia="Times New Roman" w:hAnsi="Calibri" w:cs="Calibri"/>
          <w:lang w:eastAsia="de-DE"/>
        </w:rPr>
      </w:pPr>
      <w:r w:rsidRPr="00654610">
        <w:rPr>
          <w:rFonts w:ascii="Calibri" w:eastAsia="Times New Roman" w:hAnsi="Calibri" w:cs="Calibri"/>
          <w:lang w:eastAsia="de-DE"/>
        </w:rPr>
        <w:t xml:space="preserve">zwischen 18 und </w:t>
      </w:r>
      <w:r>
        <w:rPr>
          <w:rFonts w:ascii="Calibri" w:eastAsia="Times New Roman" w:hAnsi="Calibri" w:cs="Calibri"/>
          <w:lang w:eastAsia="de-DE"/>
        </w:rPr>
        <w:t>45</w:t>
      </w:r>
      <w:r w:rsidRPr="00654610">
        <w:rPr>
          <w:rFonts w:ascii="Calibri" w:eastAsia="Times New Roman" w:hAnsi="Calibri" w:cs="Calibri"/>
          <w:lang w:eastAsia="de-DE"/>
        </w:rPr>
        <w:t xml:space="preserve"> Jahre alt sein</w:t>
      </w:r>
    </w:p>
    <w:p w14:paraId="715B831E" w14:textId="03237163" w:rsidR="00654610" w:rsidRPr="00654610" w:rsidRDefault="00654610" w:rsidP="0015139C">
      <w:pPr>
        <w:numPr>
          <w:ilvl w:val="0"/>
          <w:numId w:val="14"/>
        </w:numPr>
        <w:spacing w:before="60" w:after="60"/>
        <w:ind w:left="714" w:hanging="357"/>
        <w:jc w:val="left"/>
        <w:rPr>
          <w:rFonts w:ascii="Calibri" w:eastAsia="Times New Roman" w:hAnsi="Calibri" w:cs="Calibri"/>
          <w:lang w:eastAsia="de-DE"/>
        </w:rPr>
      </w:pPr>
      <w:r w:rsidRPr="00654610">
        <w:rPr>
          <w:rFonts w:ascii="Calibri" w:eastAsia="Times New Roman" w:hAnsi="Calibri" w:cs="Calibri"/>
          <w:lang w:eastAsia="de-DE"/>
        </w:rPr>
        <w:t xml:space="preserve">fließend </w:t>
      </w:r>
      <w:r w:rsidR="00E36372" w:rsidRPr="00654610">
        <w:rPr>
          <w:rFonts w:ascii="Calibri" w:eastAsia="Times New Roman" w:hAnsi="Calibri" w:cs="Calibri"/>
          <w:lang w:eastAsia="de-DE"/>
        </w:rPr>
        <w:t xml:space="preserve">Deutsch </w:t>
      </w:r>
      <w:r w:rsidRPr="00654610">
        <w:rPr>
          <w:rFonts w:ascii="Calibri" w:eastAsia="Times New Roman" w:hAnsi="Calibri" w:cs="Calibri"/>
          <w:lang w:eastAsia="de-DE"/>
        </w:rPr>
        <w:t xml:space="preserve">sprechen und lesen </w:t>
      </w:r>
    </w:p>
    <w:p w14:paraId="77D8BDDE" w14:textId="0000B8C0" w:rsidR="00654610" w:rsidRDefault="00654610" w:rsidP="0015139C">
      <w:pPr>
        <w:numPr>
          <w:ilvl w:val="0"/>
          <w:numId w:val="14"/>
        </w:numPr>
        <w:spacing w:before="60" w:after="60"/>
        <w:ind w:left="714" w:hanging="357"/>
        <w:jc w:val="left"/>
        <w:rPr>
          <w:rFonts w:ascii="Calibri" w:eastAsia="Times New Roman" w:hAnsi="Calibri" w:cs="Calibri"/>
          <w:lang w:eastAsia="de-DE"/>
        </w:rPr>
      </w:pPr>
      <w:r w:rsidRPr="00654610">
        <w:rPr>
          <w:rFonts w:ascii="Calibri" w:eastAsia="Times New Roman" w:hAnsi="Calibri" w:cs="Calibri"/>
          <w:lang w:eastAsia="de-DE"/>
        </w:rPr>
        <w:t>eine uneingeschränkte Sehschärfe haben (ggf. mit Kontaktlinsen)</w:t>
      </w:r>
    </w:p>
    <w:p w14:paraId="60735E02" w14:textId="57DCD0F2" w:rsidR="00654610" w:rsidRPr="00103C4F" w:rsidRDefault="00654610" w:rsidP="0015139C">
      <w:pPr>
        <w:spacing w:before="240" w:after="120"/>
        <w:outlineLvl w:val="0"/>
        <w:rPr>
          <w:rFonts w:cstheme="minorHAnsi"/>
          <w:b/>
        </w:rPr>
      </w:pPr>
      <w:r>
        <w:rPr>
          <w:rFonts w:cstheme="minorHAnsi"/>
          <w:b/>
        </w:rPr>
        <w:t xml:space="preserve">Zweck </w:t>
      </w:r>
      <w:r w:rsidRPr="00103C4F">
        <w:rPr>
          <w:rFonts w:cstheme="minorHAnsi"/>
          <w:b/>
        </w:rPr>
        <w:t>der Studie</w:t>
      </w:r>
    </w:p>
    <w:p w14:paraId="776B78A8" w14:textId="49E9A682" w:rsidR="0015139C" w:rsidRDefault="00DB0213" w:rsidP="0015139C">
      <w:pPr>
        <w:widowControl w:val="0"/>
        <w:autoSpaceDE w:val="0"/>
        <w:spacing w:after="120"/>
        <w:outlineLvl w:val="0"/>
      </w:pPr>
      <w:r w:rsidRPr="00DB0213">
        <w:t>Diese Studie wird in der Arbeitsgruppe "Experimentelle Klinische Psychologie" des Lehrstuhls für Psycho-logie I der Universität Würzburg durchgeführt</w:t>
      </w:r>
      <w:r>
        <w:t>.</w:t>
      </w:r>
      <w:r w:rsidRPr="00DB0213">
        <w:t xml:space="preserve"> </w:t>
      </w:r>
      <w:r w:rsidR="00F93F4E">
        <w:t>Wir untersuchen mit dieser Studie</w:t>
      </w:r>
      <w:r w:rsidR="0070106E">
        <w:t xml:space="preserve"> </w:t>
      </w:r>
      <w:ins w:id="2" w:author="Sabrina Gado" w:date="2023-07-13T22:54:00Z">
        <w:r w:rsidR="00466919">
          <w:t>I</w:t>
        </w:r>
      </w:ins>
      <w:del w:id="3" w:author="Sabrina Gado" w:date="2023-07-13T22:54:00Z">
        <w:r w:rsidR="0070106E" w:rsidDel="00466919">
          <w:delText>i</w:delText>
        </w:r>
      </w:del>
      <w:r w:rsidR="0070106E">
        <w:t>hre körperlichen Reaktionen</w:t>
      </w:r>
      <w:r w:rsidR="00862ACF">
        <w:t xml:space="preserve"> während der Betrachtung </w:t>
      </w:r>
      <w:r w:rsidR="0070106E">
        <w:t xml:space="preserve">vermeidbarer </w:t>
      </w:r>
      <w:r w:rsidR="00862ACF">
        <w:t>bedrohlicher Reize.</w:t>
      </w:r>
      <w:r w:rsidR="00F93F4E">
        <w:t xml:space="preserve"> </w:t>
      </w:r>
      <w:r w:rsidR="0070106E">
        <w:t xml:space="preserve">Wir gehen davon aus, dass Vermeidungsverhalten eine große Rolle bei der Aufrechterhaltung pathologischer Ängste spielt. Deshalb ist es das </w:t>
      </w:r>
      <w:r w:rsidR="00862ACF">
        <w:t xml:space="preserve">Ziel der Studie, herauszufinden, wie </w:t>
      </w:r>
      <w:r w:rsidR="0070106E">
        <w:t>Menschen Vermeidungsverhalten erlernen und wie diese wieder verlernt werden können</w:t>
      </w:r>
      <w:r w:rsidR="00862ACF">
        <w:t>.</w:t>
      </w:r>
    </w:p>
    <w:p w14:paraId="5F64C305" w14:textId="51CC389C" w:rsidR="00C6438C" w:rsidRPr="00103C4F" w:rsidRDefault="00654610" w:rsidP="0015139C">
      <w:pPr>
        <w:spacing w:before="240" w:after="120"/>
        <w:outlineLvl w:val="0"/>
        <w:rPr>
          <w:rFonts w:cstheme="minorHAnsi"/>
          <w:b/>
        </w:rPr>
      </w:pPr>
      <w:r>
        <w:rPr>
          <w:rFonts w:cstheme="minorHAnsi"/>
          <w:b/>
        </w:rPr>
        <w:t>Untersuchungsablauf</w:t>
      </w:r>
    </w:p>
    <w:p w14:paraId="339E5E90" w14:textId="6707F1EB" w:rsidR="00862ACF" w:rsidRPr="00B901BF" w:rsidRDefault="00AB6168" w:rsidP="00B901BF">
      <w:pPr>
        <w:widowControl w:val="0"/>
        <w:autoSpaceDE w:val="0"/>
        <w:spacing w:after="120"/>
        <w:rPr>
          <w:rFonts w:ascii="Calibri" w:eastAsia="Calibri" w:hAnsi="Calibri" w:cs="Times New Roman"/>
          <w:szCs w:val="24"/>
        </w:rPr>
      </w:pPr>
      <w:r w:rsidRPr="00284EE9">
        <w:rPr>
          <w:rFonts w:ascii="Calibri" w:eastAsia="Calibri" w:hAnsi="Calibri" w:cs="Times New Roman"/>
          <w:szCs w:val="24"/>
        </w:rPr>
        <w:t xml:space="preserve">Insgesamt dauert </w:t>
      </w:r>
      <w:r w:rsidR="00654610">
        <w:rPr>
          <w:rFonts w:ascii="Calibri" w:eastAsia="Calibri" w:hAnsi="Calibri" w:cs="Times New Roman"/>
          <w:szCs w:val="24"/>
        </w:rPr>
        <w:t>d</w:t>
      </w:r>
      <w:r w:rsidR="00F8457E">
        <w:rPr>
          <w:rFonts w:ascii="Calibri" w:eastAsia="Calibri" w:hAnsi="Calibri" w:cs="Times New Roman"/>
          <w:szCs w:val="24"/>
        </w:rPr>
        <w:t xml:space="preserve">ie Studie </w:t>
      </w:r>
      <w:r w:rsidR="0070106E">
        <w:rPr>
          <w:szCs w:val="24"/>
        </w:rPr>
        <w:t>1.5</w:t>
      </w:r>
      <w:r w:rsidRPr="00284EE9">
        <w:rPr>
          <w:rFonts w:ascii="Calibri" w:eastAsia="Calibri" w:hAnsi="Calibri" w:cs="Times New Roman"/>
          <w:szCs w:val="24"/>
        </w:rPr>
        <w:t xml:space="preserve"> Stunde</w:t>
      </w:r>
      <w:r w:rsidR="00654610">
        <w:rPr>
          <w:rFonts w:ascii="Calibri" w:eastAsia="Calibri" w:hAnsi="Calibri" w:cs="Times New Roman"/>
          <w:szCs w:val="24"/>
        </w:rPr>
        <w:t>n</w:t>
      </w:r>
      <w:r w:rsidR="00F8457E">
        <w:rPr>
          <w:rFonts w:ascii="Calibri" w:eastAsia="Calibri" w:hAnsi="Calibri" w:cs="Times New Roman"/>
          <w:szCs w:val="24"/>
        </w:rPr>
        <w:t xml:space="preserve">, bestehend aus ca. </w:t>
      </w:r>
      <w:r w:rsidR="008F321F">
        <w:rPr>
          <w:rFonts w:ascii="Calibri" w:eastAsia="Calibri" w:hAnsi="Calibri" w:cs="Times New Roman"/>
          <w:szCs w:val="24"/>
        </w:rPr>
        <w:t>2</w:t>
      </w:r>
      <w:r w:rsidR="00F8457E">
        <w:rPr>
          <w:rFonts w:ascii="Calibri" w:eastAsia="Calibri" w:hAnsi="Calibri" w:cs="Times New Roman"/>
          <w:szCs w:val="24"/>
        </w:rPr>
        <w:t>0 Minuten Aufklärung</w:t>
      </w:r>
      <w:r w:rsidR="008F321F">
        <w:rPr>
          <w:rFonts w:ascii="Calibri" w:eastAsia="Calibri" w:hAnsi="Calibri" w:cs="Times New Roman"/>
          <w:szCs w:val="24"/>
        </w:rPr>
        <w:t xml:space="preserve"> und Fragebögen</w:t>
      </w:r>
      <w:r w:rsidR="00F8457E">
        <w:rPr>
          <w:rFonts w:ascii="Calibri" w:eastAsia="Calibri" w:hAnsi="Calibri" w:cs="Times New Roman"/>
          <w:szCs w:val="24"/>
        </w:rPr>
        <w:t xml:space="preserve">, </w:t>
      </w:r>
      <w:r w:rsidR="008F321F">
        <w:rPr>
          <w:rFonts w:ascii="Calibri" w:eastAsia="Calibri" w:hAnsi="Calibri" w:cs="Times New Roman"/>
          <w:szCs w:val="24"/>
        </w:rPr>
        <w:t>1</w:t>
      </w:r>
      <w:r w:rsidR="00F8457E">
        <w:rPr>
          <w:rFonts w:ascii="Calibri" w:eastAsia="Calibri" w:hAnsi="Calibri" w:cs="Times New Roman"/>
          <w:szCs w:val="24"/>
        </w:rPr>
        <w:t xml:space="preserve">0 Minuten Schmerzschwellenbestimmung und </w:t>
      </w:r>
      <w:r w:rsidR="0070106E">
        <w:rPr>
          <w:rFonts w:ascii="Calibri" w:eastAsia="Calibri" w:hAnsi="Calibri" w:cs="Times New Roman"/>
          <w:szCs w:val="24"/>
        </w:rPr>
        <w:t>Kalibrierung des Eye-Trackers</w:t>
      </w:r>
      <w:r w:rsidR="00B901BF">
        <w:rPr>
          <w:rFonts w:ascii="Calibri" w:eastAsia="Calibri" w:hAnsi="Calibri" w:cs="Times New Roman"/>
          <w:szCs w:val="24"/>
        </w:rPr>
        <w:t xml:space="preserve"> </w:t>
      </w:r>
      <w:r w:rsidR="00F8457E">
        <w:rPr>
          <w:rFonts w:ascii="Calibri" w:eastAsia="Calibri" w:hAnsi="Calibri" w:cs="Times New Roman"/>
          <w:szCs w:val="24"/>
        </w:rPr>
        <w:t>und 60 Minuten Hauptexperiment</w:t>
      </w:r>
      <w:r w:rsidRPr="00284EE9">
        <w:rPr>
          <w:rFonts w:ascii="Calibri" w:eastAsia="Calibri" w:hAnsi="Calibri" w:cs="Times New Roman"/>
          <w:szCs w:val="24"/>
        </w:rPr>
        <w:t xml:space="preserve">. </w:t>
      </w:r>
      <w:r w:rsidR="00654610">
        <w:rPr>
          <w:rFonts w:ascii="Calibri" w:eastAsia="Calibri" w:hAnsi="Calibri" w:cs="Times New Roman"/>
          <w:szCs w:val="24"/>
        </w:rPr>
        <w:t xml:space="preserve">Wir werden zur Erholung immer wieder kurze Pausen einschieben, in denen Sie auch die Augen schließen können. </w:t>
      </w:r>
      <w:r w:rsidR="00862ACF">
        <w:t xml:space="preserve">Während der Untersuchung werden Ihnen verschiedene Bilder auf einem Computerbildschirm gezeigt. </w:t>
      </w:r>
      <w:ins w:id="4" w:author="Sabrina Gado" w:date="2023-07-13T22:50:00Z">
        <w:r w:rsidR="00466919" w:rsidRPr="00466919">
          <w:t>Sie werden in unserem Experiment unterschiedliche Bilder in den vier Ecken des Bildschirms präsentiert bekommen. Für manche Bilder bekommen Sie eine Belohnung. Versuchen Sie also Ihren Score zu maximieren.</w:t>
        </w:r>
      </w:ins>
      <w:del w:id="5" w:author="Sabrina Gado" w:date="2023-07-13T22:50:00Z">
        <w:r w:rsidR="00862ACF" w:rsidDel="00466919">
          <w:delText xml:space="preserve">Ihre Aufgabe ist es, </w:delText>
        </w:r>
        <w:r w:rsidR="008F321F" w:rsidDel="00466919">
          <w:delText xml:space="preserve">… </w:delText>
        </w:r>
      </w:del>
      <w:r w:rsidR="00862ACF">
        <w:t xml:space="preserve">. </w:t>
      </w:r>
      <w:r w:rsidR="00862ACF" w:rsidRPr="00390259">
        <w:rPr>
          <w:rFonts w:eastAsia="Times" w:cs="Arial"/>
          <w:szCs w:val="20"/>
          <w:lang w:eastAsia="ar-SA"/>
        </w:rPr>
        <w:t xml:space="preserve">Während Sie die Bilder betrachten, wird parallel </w:t>
      </w:r>
      <w:r w:rsidR="0070106E">
        <w:rPr>
          <w:rFonts w:eastAsia="Times" w:cs="Arial"/>
          <w:szCs w:val="20"/>
          <w:lang w:eastAsia="ar-SA"/>
        </w:rPr>
        <w:t>I</w:t>
      </w:r>
      <w:r w:rsidR="00B30F48">
        <w:t>hr Blickverhalten mittels Eye-Tracking</w:t>
      </w:r>
      <w:r w:rsidR="008F321F">
        <w:t xml:space="preserve"> und physiologische Signale (EKG und Hautleitfähigkeit) mittels Oberflächenelektroden</w:t>
      </w:r>
      <w:r w:rsidR="00B30F48">
        <w:t xml:space="preserve"> aufgezeichnet.</w:t>
      </w:r>
      <w:r w:rsidR="00862ACF">
        <w:t xml:space="preserve"> </w:t>
      </w:r>
      <w:r w:rsidR="008F321F" w:rsidRPr="008F321F">
        <w:t xml:space="preserve">Manchmal werden Sie elektrische Reize am Unterarm verspüren. </w:t>
      </w:r>
      <w:r w:rsidR="008F321F" w:rsidRPr="008F321F">
        <w:lastRenderedPageBreak/>
        <w:t>Diese elektrischen Reize sind etwas schmerzhaft, aber nicht gefährlich. Die Stärke der elektrischen Reize wird individuell ermittelt und vor Versuchsbeginn festgelegt.</w:t>
      </w:r>
    </w:p>
    <w:p w14:paraId="315557DF" w14:textId="47EF6A37" w:rsidR="0015139C" w:rsidRDefault="00B30F48" w:rsidP="0015139C">
      <w:pPr>
        <w:widowControl w:val="0"/>
        <w:autoSpaceDE w:val="0"/>
        <w:spacing w:after="120"/>
      </w:pPr>
      <w:r>
        <w:t>Nach dem Experiment werden Ihnen noch Fragebögen vorgelegt, die Sie am PC ausfüllen können. Zusätzlich zu den körperlichen Reaktionen während des Experiments</w:t>
      </w:r>
      <w:r w:rsidR="0070106E">
        <w:t xml:space="preserve"> </w:t>
      </w:r>
      <w:r>
        <w:t>werden folgende personenbezogenen Daten erhoben: Geschlecht, Alter, Händigkeit, höchster Schulabschluss und momentane Beschäftigung. Zusätzlich werden als Ausschlusskriterien regelmäßige Medikamenteneinnahme (außer Antibabypille), Fehlsichtigkeit und frühere oder aktuelle Schmerzprobleme erfasst. Zur Beschreibung der Stichprobe erfassen wir zudem die Ängstlichkeit über Standardfragebögen. Sollten Sie noch Fragen haben, wenden Sie sich damit bitte an die Versuchsleit</w:t>
      </w:r>
      <w:r w:rsidR="00D27455">
        <w:t>ung</w:t>
      </w:r>
      <w:r>
        <w:t>.</w:t>
      </w:r>
      <w:r w:rsidR="00B901BF">
        <w:t xml:space="preserve"> Für die Datenverarbeitung sind ausschließlich die unten genannten Projektleitungen verantwortlich. </w:t>
      </w:r>
    </w:p>
    <w:p w14:paraId="5FB1B73F" w14:textId="3B81BEA3" w:rsidR="00E26C89" w:rsidRPr="00B30F48" w:rsidRDefault="00E26C89" w:rsidP="0015139C">
      <w:r>
        <w:rPr>
          <w:rFonts w:cstheme="minorHAnsi"/>
          <w:b/>
        </w:rPr>
        <w:t>Untersuchungsmethode</w:t>
      </w:r>
    </w:p>
    <w:p w14:paraId="277DE2B4" w14:textId="3224B6BD" w:rsidR="008F321F" w:rsidRPr="008F321F" w:rsidRDefault="008F321F" w:rsidP="008F321F">
      <w:pPr>
        <w:pStyle w:val="Textkrper"/>
        <w:jc w:val="both"/>
        <w:rPr>
          <w:rFonts w:asciiTheme="minorHAnsi" w:hAnsiTheme="minorHAnsi" w:cstheme="minorHAnsi"/>
          <w:b w:val="0"/>
          <w:bCs w:val="0"/>
          <w:i/>
          <w:sz w:val="22"/>
          <w:szCs w:val="18"/>
        </w:rPr>
      </w:pPr>
      <w:r w:rsidRPr="008F321F">
        <w:rPr>
          <w:rFonts w:asciiTheme="minorHAnsi" w:hAnsiTheme="minorHAnsi" w:cstheme="minorHAnsi"/>
          <w:b w:val="0"/>
          <w:bCs w:val="0"/>
          <w:i/>
          <w:sz w:val="22"/>
          <w:szCs w:val="18"/>
        </w:rPr>
        <w:t>Physiologische Messungen:</w:t>
      </w:r>
    </w:p>
    <w:p w14:paraId="28D68CC0" w14:textId="4AF5C832" w:rsidR="008F321F" w:rsidRDefault="008F321F" w:rsidP="008F321F">
      <w:pPr>
        <w:rPr>
          <w:rFonts w:cs="Arial"/>
          <w:bCs/>
          <w:szCs w:val="20"/>
        </w:rPr>
      </w:pPr>
      <w:r w:rsidRPr="008F321F">
        <w:rPr>
          <w:rFonts w:cs="Arial"/>
          <w:bCs/>
          <w:szCs w:val="20"/>
        </w:rPr>
        <w:t xml:space="preserve">Während aller Untersuchungsblöcke werden wir Messungen </w:t>
      </w:r>
      <w:ins w:id="6" w:author="Sabrina Gado" w:date="2023-07-13T22:51:00Z">
        <w:r w:rsidR="00466919">
          <w:rPr>
            <w:rFonts w:cs="Arial"/>
            <w:bCs/>
            <w:szCs w:val="20"/>
          </w:rPr>
          <w:t>I</w:t>
        </w:r>
      </w:ins>
      <w:del w:id="7" w:author="Sabrina Gado" w:date="2023-07-13T22:51:00Z">
        <w:r w:rsidRPr="008F321F" w:rsidDel="00466919">
          <w:rPr>
            <w:rFonts w:cs="Arial"/>
            <w:bCs/>
            <w:szCs w:val="20"/>
          </w:rPr>
          <w:delText>i</w:delText>
        </w:r>
      </w:del>
      <w:r w:rsidRPr="008F321F">
        <w:rPr>
          <w:rFonts w:cs="Arial"/>
          <w:bCs/>
          <w:szCs w:val="20"/>
        </w:rPr>
        <w:t xml:space="preserve">hrer Herzfrequenz und Hautleitfähigkeit durchführen. Für die Erfassung der Herzfrequenz werden einige Elektroden auf die Hautoberfläche am Oberkörper geklebt. Die Hautleitfähigkeit wird mittels zweier Klebeelektroden an der Handoberfläche erfasst. Für all diese Methoden sind keine weiteren Nebenwirkungen bekannt, und </w:t>
      </w:r>
      <w:ins w:id="8" w:author="Sabrina Gado" w:date="2023-07-13T22:51:00Z">
        <w:r w:rsidR="00466919">
          <w:rPr>
            <w:rFonts w:cs="Arial"/>
            <w:bCs/>
            <w:szCs w:val="20"/>
          </w:rPr>
          <w:t>S</w:t>
        </w:r>
      </w:ins>
      <w:del w:id="9" w:author="Sabrina Gado" w:date="2023-07-13T22:51:00Z">
        <w:r w:rsidRPr="008F321F" w:rsidDel="00466919">
          <w:rPr>
            <w:rFonts w:cs="Arial"/>
            <w:bCs/>
            <w:szCs w:val="20"/>
          </w:rPr>
          <w:delText>s</w:delText>
        </w:r>
      </w:del>
      <w:r w:rsidRPr="008F321F">
        <w:rPr>
          <w:rFonts w:cs="Arial"/>
          <w:bCs/>
          <w:szCs w:val="20"/>
        </w:rPr>
        <w:t>ie werden die entsprechenden Messungen kaum wahrnehmen.</w:t>
      </w:r>
    </w:p>
    <w:p w14:paraId="69BBE05A" w14:textId="43D11030" w:rsidR="008F321F" w:rsidRPr="008F321F" w:rsidRDefault="008F321F" w:rsidP="008F321F">
      <w:pPr>
        <w:pStyle w:val="Textkrper"/>
        <w:jc w:val="both"/>
        <w:rPr>
          <w:rFonts w:asciiTheme="minorHAnsi" w:hAnsiTheme="minorHAnsi" w:cstheme="minorHAnsi"/>
          <w:b w:val="0"/>
          <w:bCs w:val="0"/>
          <w:i/>
          <w:sz w:val="22"/>
          <w:szCs w:val="18"/>
        </w:rPr>
      </w:pPr>
      <w:r>
        <w:rPr>
          <w:rFonts w:asciiTheme="minorHAnsi" w:hAnsiTheme="minorHAnsi" w:cstheme="minorHAnsi"/>
          <w:b w:val="0"/>
          <w:bCs w:val="0"/>
          <w:i/>
          <w:sz w:val="22"/>
          <w:szCs w:val="18"/>
        </w:rPr>
        <w:t>Elektrische Reize:</w:t>
      </w:r>
    </w:p>
    <w:p w14:paraId="476FBDD6" w14:textId="2E2D3439" w:rsidR="0015139C" w:rsidRPr="005E57F7" w:rsidRDefault="0015139C" w:rsidP="0015139C">
      <w:pPr>
        <w:rPr>
          <w:rFonts w:cs="Arial"/>
          <w:bCs/>
          <w:szCs w:val="20"/>
        </w:rPr>
      </w:pPr>
      <w:r w:rsidRPr="0015139C">
        <w:rPr>
          <w:rFonts w:cs="Arial"/>
          <w:bCs/>
          <w:szCs w:val="20"/>
        </w:rPr>
        <w:t xml:space="preserve">Während dieser Studie werden Ihnen an Ihrem Unterarm mittels zweier Elektroden kurze elektrische Reize (Dauer </w:t>
      </w:r>
      <w:r w:rsidR="00A84D33">
        <w:rPr>
          <w:rFonts w:cs="Arial"/>
          <w:bCs/>
          <w:szCs w:val="20"/>
        </w:rPr>
        <w:t xml:space="preserve">ca. </w:t>
      </w:r>
      <w:r w:rsidR="008F321F">
        <w:rPr>
          <w:rFonts w:cs="Arial"/>
          <w:bCs/>
          <w:szCs w:val="20"/>
        </w:rPr>
        <w:t>150</w:t>
      </w:r>
      <w:r w:rsidRPr="0015139C">
        <w:rPr>
          <w:rFonts w:cs="Arial"/>
          <w:bCs/>
          <w:szCs w:val="20"/>
        </w:rPr>
        <w:t xml:space="preserve"> </w:t>
      </w:r>
      <w:proofErr w:type="spellStart"/>
      <w:r w:rsidRPr="0015139C">
        <w:rPr>
          <w:rFonts w:cs="Arial"/>
          <w:bCs/>
          <w:szCs w:val="20"/>
        </w:rPr>
        <w:t>ms</w:t>
      </w:r>
      <w:proofErr w:type="spellEnd"/>
      <w:r w:rsidRPr="0015139C">
        <w:rPr>
          <w:rFonts w:cs="Arial"/>
          <w:bCs/>
          <w:szCs w:val="20"/>
        </w:rPr>
        <w:t xml:space="preserve">) verabreicht. Die elektrischen Reize sind etwas schmerzhaft, aber ungefährlich. Die Stärke der elektrischen Reize wird individuell ermittelt und vor Versuchsbeginn festgelegt. </w:t>
      </w:r>
      <w:r w:rsidR="008F321F">
        <w:t xml:space="preserve">Dazu werden Ihnen verschiedene Reizstärken appliziert, die Sie auf einer Skala von 0-10 bewerten sollen, wobei die 0 für „nicht wahrnehmbar“ und die 10 für „unerträglich schmerzhaft“ steht. Der Skalenwert 4 entspricht dem Übergang von einer unangenehmen in eine schmerzhafte Stimulation und wir werden die Reizstärke so auswählen, dass sie diesem Skalenwert entspricht. </w:t>
      </w:r>
      <w:r w:rsidRPr="0015139C">
        <w:rPr>
          <w:rFonts w:cs="Arial"/>
          <w:bCs/>
          <w:szCs w:val="20"/>
        </w:rPr>
        <w:t xml:space="preserve">Diese Reize können bei Ihnen unangenehme Empfindungen und in seltenen Fällen auch Hautrötungen hervorrufen, die aber normalerweise nur von kurzer Dauer sind und in der Regel nach wenigen Minuten wieder abklingen. </w:t>
      </w:r>
      <w:r w:rsidR="00BC0B5D">
        <w:rPr>
          <w:rFonts w:cs="Arial"/>
          <w:bCs/>
          <w:szCs w:val="20"/>
        </w:rPr>
        <w:t xml:space="preserve">Sollten Sie im Verlauf des Experiments feststellen, dass die elektrischen Reize zu schmerzhaft sind, geben </w:t>
      </w:r>
      <w:ins w:id="10" w:author="Sabrina Gado" w:date="2023-07-13T22:51:00Z">
        <w:r w:rsidR="00466919">
          <w:rPr>
            <w:rFonts w:cs="Arial"/>
            <w:bCs/>
            <w:szCs w:val="20"/>
          </w:rPr>
          <w:t>S</w:t>
        </w:r>
      </w:ins>
      <w:del w:id="11" w:author="Sabrina Gado" w:date="2023-07-13T22:51:00Z">
        <w:r w:rsidR="00BC0B5D" w:rsidDel="00466919">
          <w:rPr>
            <w:rFonts w:cs="Arial"/>
            <w:bCs/>
            <w:szCs w:val="20"/>
          </w:rPr>
          <w:delText>s</w:delText>
        </w:r>
      </w:del>
      <w:r w:rsidR="00BC0B5D">
        <w:rPr>
          <w:rFonts w:cs="Arial"/>
          <w:bCs/>
          <w:szCs w:val="20"/>
        </w:rPr>
        <w:t xml:space="preserve">ie bitte sofort der Versuchsleitung Bescheid, die daraufhin die Intensität der Schmerzreizung neu regulieren kann. </w:t>
      </w:r>
      <w:r w:rsidRPr="0015139C">
        <w:rPr>
          <w:rFonts w:cs="Arial"/>
          <w:bCs/>
          <w:szCs w:val="20"/>
        </w:rPr>
        <w:t xml:space="preserve">Sollten Sie </w:t>
      </w:r>
      <w:r w:rsidR="00BC0B5D">
        <w:rPr>
          <w:rFonts w:cs="Arial"/>
          <w:bCs/>
          <w:szCs w:val="20"/>
        </w:rPr>
        <w:t xml:space="preserve">darüber hinaus </w:t>
      </w:r>
      <w:r w:rsidRPr="0015139C">
        <w:rPr>
          <w:rFonts w:cs="Arial"/>
          <w:bCs/>
          <w:szCs w:val="20"/>
        </w:rPr>
        <w:t>während der Untersuchung Beschwerden oder unangenehme Empfindungen haben, so sagen Sie es bitte sofort der Versuchsleitung</w:t>
      </w:r>
      <w:r w:rsidR="00AB28D9">
        <w:rPr>
          <w:rFonts w:cs="Arial"/>
          <w:bCs/>
          <w:szCs w:val="20"/>
        </w:rPr>
        <w:t xml:space="preserve"> und lösen das Klettband der Elektrode</w:t>
      </w:r>
      <w:r w:rsidRPr="0015139C">
        <w:rPr>
          <w:rFonts w:cs="Arial"/>
          <w:bCs/>
          <w:szCs w:val="20"/>
        </w:rPr>
        <w:t>.</w:t>
      </w:r>
    </w:p>
    <w:p w14:paraId="6E148A32" w14:textId="54935C76" w:rsidR="00020140" w:rsidRPr="00103C4F" w:rsidRDefault="00020140" w:rsidP="0015139C">
      <w:pPr>
        <w:widowControl w:val="0"/>
        <w:autoSpaceDE w:val="0"/>
        <w:spacing w:before="240" w:after="120"/>
        <w:rPr>
          <w:rFonts w:cstheme="minorHAnsi"/>
          <w:b/>
        </w:rPr>
      </w:pPr>
      <w:r w:rsidRPr="00103C4F">
        <w:rPr>
          <w:rFonts w:cstheme="minorHAnsi"/>
          <w:b/>
        </w:rPr>
        <w:t>Freiwilligkeit und Anonymität</w:t>
      </w:r>
    </w:p>
    <w:p w14:paraId="250690C9" w14:textId="2D4042A3" w:rsidR="00020140" w:rsidRPr="00103C4F" w:rsidRDefault="00020140" w:rsidP="0015139C">
      <w:pPr>
        <w:spacing w:after="120"/>
        <w:rPr>
          <w:rFonts w:cstheme="minorHAnsi"/>
        </w:rPr>
      </w:pPr>
      <w:r w:rsidRPr="00103C4F">
        <w:rPr>
          <w:rFonts w:cstheme="minorHAnsi"/>
        </w:rPr>
        <w:t xml:space="preserve">Die Teilnahme an der Studie ist freiwillig. </w:t>
      </w:r>
      <w:bookmarkStart w:id="12" w:name="_Hlk129605430"/>
      <w:r w:rsidRPr="00103C4F">
        <w:rPr>
          <w:rFonts w:cstheme="minorHAnsi"/>
        </w:rPr>
        <w:t xml:space="preserve">Sie können jederzeit und ohne Angabe von Gründen </w:t>
      </w:r>
      <w:r w:rsidR="002C7E54" w:rsidRPr="00103C4F">
        <w:rPr>
          <w:rFonts w:cstheme="minorHAnsi"/>
        </w:rPr>
        <w:t>die</w:t>
      </w:r>
      <w:r w:rsidRPr="00103C4F">
        <w:rPr>
          <w:rFonts w:cstheme="minorHAnsi"/>
        </w:rPr>
        <w:t xml:space="preserve"> Teilnahme an dieser Studie </w:t>
      </w:r>
      <w:r w:rsidR="002C7E54" w:rsidRPr="00103C4F">
        <w:rPr>
          <w:rFonts w:cstheme="minorHAnsi"/>
        </w:rPr>
        <w:t>beenden</w:t>
      </w:r>
      <w:r w:rsidR="001E4435" w:rsidRPr="00103C4F">
        <w:rPr>
          <w:rFonts w:cstheme="minorHAnsi"/>
        </w:rPr>
        <w:t>. Auch w</w:t>
      </w:r>
      <w:r w:rsidRPr="00103C4F">
        <w:rPr>
          <w:rFonts w:cstheme="minorHAnsi"/>
        </w:rPr>
        <w:t xml:space="preserve">enn Sie die Studie vorzeitig abbrechen, haben Sie Anspruch auf </w:t>
      </w:r>
      <w:r w:rsidR="006C7C1B" w:rsidRPr="00103C4F">
        <w:rPr>
          <w:rFonts w:cstheme="minorHAnsi"/>
        </w:rPr>
        <w:t xml:space="preserve">finanzielle </w:t>
      </w:r>
      <w:r w:rsidRPr="00103C4F">
        <w:rPr>
          <w:rFonts w:cstheme="minorHAnsi"/>
        </w:rPr>
        <w:t>Vergütung</w:t>
      </w:r>
      <w:r w:rsidR="00BC0B5D">
        <w:rPr>
          <w:rFonts w:cstheme="minorHAnsi"/>
        </w:rPr>
        <w:t xml:space="preserve"> oder Versuchspersonenstunden</w:t>
      </w:r>
      <w:r w:rsidRPr="00103C4F">
        <w:rPr>
          <w:rFonts w:cstheme="minorHAnsi"/>
        </w:rPr>
        <w:t xml:space="preserve"> für d</w:t>
      </w:r>
      <w:r w:rsidR="00AE505F" w:rsidRPr="00103C4F">
        <w:rPr>
          <w:rFonts w:cstheme="minorHAnsi"/>
        </w:rPr>
        <w:t>en</w:t>
      </w:r>
      <w:r w:rsidRPr="00103C4F">
        <w:rPr>
          <w:rFonts w:cstheme="minorHAnsi"/>
        </w:rPr>
        <w:t xml:space="preserve"> bis dahin erbrachten </w:t>
      </w:r>
      <w:r w:rsidR="00AE505F" w:rsidRPr="00103C4F">
        <w:rPr>
          <w:rFonts w:cstheme="minorHAnsi"/>
        </w:rPr>
        <w:t>Zeitaufwand</w:t>
      </w:r>
      <w:r w:rsidR="00C35B7D">
        <w:rPr>
          <w:rFonts w:cstheme="minorHAnsi"/>
        </w:rPr>
        <w:t xml:space="preserve"> (</w:t>
      </w:r>
      <w:r w:rsidR="00A84D33">
        <w:rPr>
          <w:rFonts w:cstheme="minorHAnsi"/>
        </w:rPr>
        <w:t xml:space="preserve">3 </w:t>
      </w:r>
      <w:r w:rsidR="00C35B7D">
        <w:rPr>
          <w:rFonts w:cstheme="minorHAnsi"/>
        </w:rPr>
        <w:t xml:space="preserve">€ </w:t>
      </w:r>
      <w:bookmarkStart w:id="13" w:name="_Hlk129788038"/>
      <w:r w:rsidR="00BC0B5D">
        <w:rPr>
          <w:rFonts w:cstheme="minorHAnsi"/>
        </w:rPr>
        <w:t xml:space="preserve">oder 0,25 Versuchspersonenstunden </w:t>
      </w:r>
      <w:bookmarkEnd w:id="13"/>
      <w:proofErr w:type="gramStart"/>
      <w:r w:rsidR="00C35B7D">
        <w:rPr>
          <w:rFonts w:cstheme="minorHAnsi"/>
        </w:rPr>
        <w:t>pro angefangener Viertelstunde</w:t>
      </w:r>
      <w:proofErr w:type="gramEnd"/>
      <w:r w:rsidR="00C35B7D">
        <w:rPr>
          <w:rFonts w:cstheme="minorHAnsi"/>
        </w:rPr>
        <w:t>)</w:t>
      </w:r>
      <w:r w:rsidRPr="00103C4F">
        <w:rPr>
          <w:rFonts w:cstheme="minorHAnsi"/>
        </w:rPr>
        <w:t>.</w:t>
      </w:r>
      <w:bookmarkEnd w:id="12"/>
    </w:p>
    <w:p w14:paraId="53FF09D2" w14:textId="282560A2" w:rsidR="0015139C" w:rsidRDefault="00020140" w:rsidP="0015139C">
      <w:pPr>
        <w:spacing w:after="120"/>
        <w:rPr>
          <w:rFonts w:cstheme="minorHAnsi"/>
        </w:rPr>
      </w:pPr>
      <w:r w:rsidRPr="00103C4F">
        <w:rPr>
          <w:rFonts w:cstheme="minorHAnsi"/>
        </w:rPr>
        <w:t>Die im Rahmen dieser Studie erhobenen</w:t>
      </w:r>
      <w:r w:rsidR="002C7E54" w:rsidRPr="00103C4F">
        <w:rPr>
          <w:rFonts w:cstheme="minorHAnsi"/>
        </w:rPr>
        <w:t>, oben beschriebenen</w:t>
      </w:r>
      <w:r w:rsidRPr="00103C4F">
        <w:rPr>
          <w:rFonts w:cstheme="minorHAnsi"/>
        </w:rPr>
        <w:t xml:space="preserve"> Daten und persönlichen Mitteilungen werden vertraulich behandelt. </w:t>
      </w:r>
      <w:r w:rsidR="00ED565F" w:rsidRPr="00103C4F">
        <w:rPr>
          <w:rFonts w:cstheme="minorHAnsi"/>
        </w:rPr>
        <w:t>So unterliegen d</w:t>
      </w:r>
      <w:r w:rsidR="00BC4A29" w:rsidRPr="00103C4F">
        <w:rPr>
          <w:rFonts w:cstheme="minorHAnsi"/>
        </w:rPr>
        <w:t>iejenigen Projektm</w:t>
      </w:r>
      <w:r w:rsidRPr="00103C4F">
        <w:rPr>
          <w:rFonts w:cstheme="minorHAnsi"/>
        </w:rPr>
        <w:t>itarbeiter</w:t>
      </w:r>
      <w:r w:rsidR="00ED16CC">
        <w:rPr>
          <w:rFonts w:cstheme="minorHAnsi"/>
        </w:rPr>
        <w:t>*innen</w:t>
      </w:r>
      <w:r w:rsidRPr="00103C4F">
        <w:rPr>
          <w:rFonts w:cstheme="minorHAnsi"/>
        </w:rPr>
        <w:t xml:space="preserve">, die durch direkten Kontakt mit Ihnen über personenbezogene Daten verfügen, der Schweigepflicht. </w:t>
      </w:r>
      <w:r w:rsidR="00D11928" w:rsidRPr="00103C4F">
        <w:rPr>
          <w:rFonts w:cstheme="minorHAnsi"/>
        </w:rPr>
        <w:t xml:space="preserve">Des </w:t>
      </w:r>
      <w:r w:rsidR="007B3CBE" w:rsidRPr="00103C4F">
        <w:rPr>
          <w:rFonts w:cstheme="minorHAnsi"/>
        </w:rPr>
        <w:t>Weiteren</w:t>
      </w:r>
      <w:r w:rsidR="00D11928" w:rsidRPr="00103C4F">
        <w:rPr>
          <w:rFonts w:cstheme="minorHAnsi"/>
        </w:rPr>
        <w:t xml:space="preserve"> wird die</w:t>
      </w:r>
      <w:r w:rsidR="00ED565F" w:rsidRPr="00103C4F">
        <w:rPr>
          <w:rFonts w:cstheme="minorHAnsi"/>
        </w:rPr>
        <w:t xml:space="preserve"> Veröffentlichung der</w:t>
      </w:r>
      <w:r w:rsidRPr="00103C4F">
        <w:rPr>
          <w:rFonts w:cstheme="minorHAnsi"/>
        </w:rPr>
        <w:t xml:space="preserve"> Ergebnisse der Studie in anonymisierter Form</w:t>
      </w:r>
      <w:r w:rsidR="00D11928" w:rsidRPr="00103C4F">
        <w:rPr>
          <w:rFonts w:cstheme="minorHAnsi"/>
        </w:rPr>
        <w:t xml:space="preserve"> erfolgen</w:t>
      </w:r>
      <w:r w:rsidRPr="00103C4F">
        <w:rPr>
          <w:rFonts w:cstheme="minorHAnsi"/>
        </w:rPr>
        <w:t xml:space="preserve">, d.h. ohne dass Ihre Daten Ihrer Person zugeordnet werden können. </w:t>
      </w:r>
    </w:p>
    <w:p w14:paraId="2A706327" w14:textId="77777777" w:rsidR="00EB4111" w:rsidRDefault="00EB4111" w:rsidP="0015139C">
      <w:pPr>
        <w:spacing w:after="120"/>
        <w:rPr>
          <w:rFonts w:cstheme="minorHAnsi"/>
          <w:b/>
        </w:rPr>
      </w:pPr>
    </w:p>
    <w:p w14:paraId="12570D28" w14:textId="6A2F0F71" w:rsidR="00020140" w:rsidRPr="0015139C" w:rsidRDefault="00020140" w:rsidP="0015139C">
      <w:pPr>
        <w:spacing w:after="120"/>
        <w:rPr>
          <w:rFonts w:cstheme="minorHAnsi"/>
        </w:rPr>
      </w:pPr>
      <w:r w:rsidRPr="00103C4F">
        <w:rPr>
          <w:rFonts w:cstheme="minorHAnsi"/>
          <w:b/>
        </w:rPr>
        <w:lastRenderedPageBreak/>
        <w:t>Datenschutz</w:t>
      </w:r>
      <w:r w:rsidR="003D3EAB">
        <w:rPr>
          <w:rFonts w:cstheme="minorHAnsi"/>
          <w:b/>
        </w:rPr>
        <w:t xml:space="preserve"> (bitte beachten Sie auch die Zusatzinformation zur DSGVO)</w:t>
      </w:r>
    </w:p>
    <w:p w14:paraId="3000D695" w14:textId="14A4495A" w:rsidR="00E539DB" w:rsidRDefault="00E539DB" w:rsidP="0015139C">
      <w:pPr>
        <w:spacing w:after="120"/>
        <w:rPr>
          <w:rFonts w:cstheme="minorHAnsi"/>
        </w:rPr>
      </w:pPr>
      <w:r w:rsidRPr="00052268">
        <w:rPr>
          <w:rFonts w:cstheme="minorHAnsi"/>
        </w:rPr>
        <w:t xml:space="preserve">Die Erhebung und Verarbeitung Ihrer oben beschriebenen persönlichen Daten erfolgt </w:t>
      </w:r>
      <w:r>
        <w:rPr>
          <w:rFonts w:cstheme="minorHAnsi"/>
        </w:rPr>
        <w:t>anon</w:t>
      </w:r>
      <w:r w:rsidRPr="00052268">
        <w:rPr>
          <w:rFonts w:cstheme="minorHAnsi"/>
        </w:rPr>
        <w:t>ymisiert am Lehrstuhl für Psychologie I</w:t>
      </w:r>
      <w:r>
        <w:rPr>
          <w:rFonts w:cstheme="minorHAnsi"/>
        </w:rPr>
        <w:t xml:space="preserve">. Alle während des Experiments erhobenen Daten werden lediglich unter einer Versuchspersonennummer abgelegt. Die von Ihnen mit Ihrem Namen unterzeichnete Einwilligungserklärung </w:t>
      </w:r>
      <w:del w:id="14" w:author="Sabrina Gado" w:date="2023-07-13T22:52:00Z">
        <w:r w:rsidR="00EA2C31" w:rsidDel="00466919">
          <w:rPr>
            <w:rFonts w:cstheme="minorHAnsi"/>
          </w:rPr>
          <w:delText xml:space="preserve">sowie </w:delText>
        </w:r>
        <w:r w:rsidR="00FD4ABC" w:rsidDel="00466919">
          <w:rPr>
            <w:rFonts w:cstheme="minorHAnsi"/>
          </w:rPr>
          <w:delText>die</w:delText>
        </w:r>
        <w:r w:rsidR="00EA2C31" w:rsidDel="00466919">
          <w:rPr>
            <w:rFonts w:cstheme="minorHAnsi"/>
          </w:rPr>
          <w:delText xml:space="preserve"> zusätzliche</w:delText>
        </w:r>
        <w:r w:rsidR="00FD4ABC" w:rsidDel="00466919">
          <w:rPr>
            <w:rFonts w:cstheme="minorHAnsi"/>
          </w:rPr>
          <w:delText>n</w:delText>
        </w:r>
        <w:r w:rsidR="00EA2C31" w:rsidDel="00466919">
          <w:rPr>
            <w:rFonts w:cstheme="minorHAnsi"/>
          </w:rPr>
          <w:delText xml:space="preserve"> Frageb</w:delText>
        </w:r>
        <w:r w:rsidR="00FD4ABC" w:rsidDel="00466919">
          <w:rPr>
            <w:rFonts w:cstheme="minorHAnsi"/>
          </w:rPr>
          <w:delText>ö</w:delText>
        </w:r>
        <w:r w:rsidR="00EA2C31" w:rsidDel="00466919">
          <w:rPr>
            <w:rFonts w:cstheme="minorHAnsi"/>
          </w:rPr>
          <w:delText xml:space="preserve">gen zu gesundheitlichen Risiken </w:delText>
        </w:r>
      </w:del>
      <w:r>
        <w:rPr>
          <w:rFonts w:cstheme="minorHAnsi"/>
        </w:rPr>
        <w:t>w</w:t>
      </w:r>
      <w:r w:rsidR="00EA2C31">
        <w:rPr>
          <w:rFonts w:cstheme="minorHAnsi"/>
        </w:rPr>
        <w:t>e</w:t>
      </w:r>
      <w:r>
        <w:rPr>
          <w:rFonts w:cstheme="minorHAnsi"/>
        </w:rPr>
        <w:t>rd</w:t>
      </w:r>
      <w:r w:rsidR="00EA2C31">
        <w:rPr>
          <w:rFonts w:cstheme="minorHAnsi"/>
        </w:rPr>
        <w:t>en</w:t>
      </w:r>
      <w:r>
        <w:rPr>
          <w:rFonts w:cstheme="minorHAnsi"/>
        </w:rPr>
        <w:t xml:space="preserve"> separat von Ihren erhobenen Daten aufbewahrt, sodass es bereits nach dem Experiment niemandem mehr möglich ist, die erhobenen Daten mit Ihrem Namen in Verbindung zu bringen. </w:t>
      </w:r>
      <w:r w:rsidRPr="00052268">
        <w:rPr>
          <w:rFonts w:cstheme="minorHAnsi"/>
        </w:rPr>
        <w:t xml:space="preserve">Die anonymisierten Daten werden mindestens 10 Jahre gespeichert. </w:t>
      </w:r>
      <w:r>
        <w:rPr>
          <w:rFonts w:cstheme="minorHAnsi"/>
        </w:rPr>
        <w:t xml:space="preserve">Sie können während oder direkt nach dem Abschluss des Experiments eine Löschung Ihres Datensatzes verlangen. Sollten Sie jedoch zu einem späteren Zeitpunkt eine Löschung wünschen, können wir diesem Verlangen leider nicht nachgehen, da wir </w:t>
      </w:r>
      <w:r w:rsidRPr="00052268">
        <w:rPr>
          <w:rFonts w:cstheme="minorHAnsi"/>
        </w:rPr>
        <w:t xml:space="preserve">Ihren Datensatz </w:t>
      </w:r>
      <w:r>
        <w:rPr>
          <w:rFonts w:cstheme="minorHAnsi"/>
        </w:rPr>
        <w:t xml:space="preserve">nachträglich </w:t>
      </w:r>
      <w:r w:rsidRPr="00052268">
        <w:rPr>
          <w:rFonts w:cstheme="minorHAnsi"/>
        </w:rPr>
        <w:t>nicht mehr identifizieren</w:t>
      </w:r>
      <w:r>
        <w:rPr>
          <w:rFonts w:cstheme="minorHAnsi"/>
        </w:rPr>
        <w:t xml:space="preserve"> können.</w:t>
      </w:r>
    </w:p>
    <w:p w14:paraId="68D449BC" w14:textId="77777777" w:rsidR="007122AB" w:rsidRPr="007122AB" w:rsidRDefault="007122AB" w:rsidP="0015139C">
      <w:pPr>
        <w:keepNext/>
        <w:keepLines/>
        <w:spacing w:before="240" w:after="120"/>
        <w:outlineLvl w:val="0"/>
        <w:rPr>
          <w:rFonts w:cstheme="minorHAnsi"/>
          <w:b/>
        </w:rPr>
      </w:pPr>
      <w:r w:rsidRPr="007122AB">
        <w:rPr>
          <w:rFonts w:cstheme="minorHAnsi"/>
          <w:b/>
        </w:rPr>
        <w:t xml:space="preserve">Aufbewahrungsfrist für die anonymisierten Daten </w:t>
      </w:r>
    </w:p>
    <w:p w14:paraId="41FA2BC8" w14:textId="331D9C72" w:rsidR="007122AB" w:rsidRPr="00061BA3" w:rsidRDefault="007122AB" w:rsidP="0015139C">
      <w:pPr>
        <w:spacing w:after="120"/>
        <w:rPr>
          <w:rFonts w:cstheme="minorHAnsi"/>
        </w:rPr>
      </w:pPr>
      <w:r>
        <w:t>Die vollständig anonymisierten Daten werden über die Internet-Datenbank, Open Science Framework, öffentlich zugänglich gemacht. Dieses Vorgehen dient der Sicherstellung guter wissenschaftlicher Arbeit. Andere Forschende können dadurch beispielsweise die Auswertung nachvollziehen oder eine alternative Auswertung testen.</w:t>
      </w:r>
    </w:p>
    <w:p w14:paraId="6E3FBE33" w14:textId="1671D4A7" w:rsidR="00E26C89" w:rsidRPr="00103C4F" w:rsidRDefault="00C35B7D" w:rsidP="0015139C">
      <w:pPr>
        <w:keepNext/>
        <w:keepLines/>
        <w:spacing w:before="240" w:after="120"/>
        <w:outlineLvl w:val="0"/>
        <w:rPr>
          <w:rFonts w:cstheme="minorHAnsi"/>
          <w:b/>
        </w:rPr>
      </w:pPr>
      <w:r>
        <w:rPr>
          <w:rFonts w:cstheme="minorHAnsi"/>
          <w:b/>
        </w:rPr>
        <w:t>Zufallsb</w:t>
      </w:r>
      <w:r w:rsidR="00E26C89">
        <w:rPr>
          <w:rFonts w:cstheme="minorHAnsi"/>
          <w:b/>
        </w:rPr>
        <w:t>efunde</w:t>
      </w:r>
    </w:p>
    <w:p w14:paraId="6968CA5E" w14:textId="6BEABD0E" w:rsidR="00E26C89" w:rsidRDefault="00E26C89" w:rsidP="0015139C">
      <w:pPr>
        <w:spacing w:after="120"/>
        <w:rPr>
          <w:rFonts w:cstheme="minorHAnsi"/>
        </w:rPr>
      </w:pPr>
      <w:r w:rsidRPr="00E26C89">
        <w:rPr>
          <w:rFonts w:cstheme="minorHAnsi"/>
        </w:rPr>
        <w:t>Die Untersuchung dient ausschließlich Forschungszwecken. Eine medizinische</w:t>
      </w:r>
      <w:r w:rsidR="007122AB">
        <w:rPr>
          <w:rFonts w:cstheme="minorHAnsi"/>
        </w:rPr>
        <w:t xml:space="preserve"> </w:t>
      </w:r>
      <w:r w:rsidR="007122AB">
        <w:t>oder psychologische</w:t>
      </w:r>
      <w:r w:rsidRPr="00E26C89">
        <w:rPr>
          <w:rFonts w:cstheme="minorHAnsi"/>
        </w:rPr>
        <w:t xml:space="preserve"> Beurteilung Ihrer Daten erfolgt nicht. Es könnte uns jedoch</w:t>
      </w:r>
      <w:r w:rsidR="008F321F">
        <w:rPr>
          <w:rFonts w:cstheme="minorHAnsi"/>
        </w:rPr>
        <w:t xml:space="preserve"> während der Untersuchung</w:t>
      </w:r>
      <w:r w:rsidRPr="00E26C89">
        <w:rPr>
          <w:rFonts w:cstheme="minorHAnsi"/>
        </w:rPr>
        <w:t xml:space="preserve"> ein ungewöhnliches </w:t>
      </w:r>
      <w:r w:rsidR="008F321F">
        <w:rPr>
          <w:rFonts w:cstheme="minorHAnsi"/>
        </w:rPr>
        <w:t>E</w:t>
      </w:r>
      <w:r w:rsidRPr="00E26C89">
        <w:rPr>
          <w:rFonts w:cstheme="minorHAnsi"/>
        </w:rPr>
        <w:t xml:space="preserve">rgebnis auffallen (z.B. </w:t>
      </w:r>
      <w:r w:rsidR="00D27455">
        <w:rPr>
          <w:rFonts w:cstheme="minorHAnsi"/>
        </w:rPr>
        <w:t xml:space="preserve">im </w:t>
      </w:r>
      <w:r w:rsidR="003F135C">
        <w:rPr>
          <w:rFonts w:cstheme="minorHAnsi"/>
        </w:rPr>
        <w:t>EKG</w:t>
      </w:r>
      <w:r w:rsidRPr="00E26C89">
        <w:rPr>
          <w:rFonts w:cstheme="minorHAnsi"/>
        </w:rPr>
        <w:t>). In diesem Fall werden wir Sie</w:t>
      </w:r>
      <w:r w:rsidR="008F321F">
        <w:rPr>
          <w:rFonts w:cstheme="minorHAnsi"/>
        </w:rPr>
        <w:t xml:space="preserve"> direkt</w:t>
      </w:r>
      <w:r w:rsidRPr="00E26C89">
        <w:rPr>
          <w:rFonts w:cstheme="minorHAnsi"/>
        </w:rPr>
        <w:t xml:space="preserve"> darüber informieren und Ihnen empfehlen, dieses Ergebnis bei einem Facharzt diagnostisch weiter abklären zu lassen. Nur wenn Sie damit einverstanden sind, dass wir Sie ggf. über einen auffälligen Befund informieren, können Sie an dieser Studie teilnehmen. Sofern bei dieser weiteren diagnostischen Abklärung eine Erkrankung festgestellt werden sollte, könnten Ihnen daraus unter Umständen Nachteile entstehen, z.B. könnte der Abschluss einer privaten Krankenversicherung oder einer Lebensversicherung erschwert werden.</w:t>
      </w:r>
    </w:p>
    <w:p w14:paraId="1BE5FFB6" w14:textId="0E109E92" w:rsidR="000332EB" w:rsidRPr="00E26C89" w:rsidRDefault="000332EB" w:rsidP="0015139C">
      <w:pPr>
        <w:spacing w:before="240" w:after="120"/>
        <w:outlineLvl w:val="0"/>
        <w:rPr>
          <w:rFonts w:cstheme="minorHAnsi"/>
          <w:b/>
        </w:rPr>
      </w:pPr>
      <w:r w:rsidRPr="00E26C89">
        <w:rPr>
          <w:rFonts w:cstheme="minorHAnsi"/>
          <w:b/>
        </w:rPr>
        <w:t>Vergütung</w:t>
      </w:r>
    </w:p>
    <w:p w14:paraId="79BB25C1" w14:textId="54C17B07" w:rsidR="0015139C" w:rsidRPr="0015139C" w:rsidRDefault="00516C2B" w:rsidP="0015139C">
      <w:pPr>
        <w:spacing w:after="120"/>
        <w:outlineLvl w:val="0"/>
        <w:rPr>
          <w:rFonts w:cstheme="minorHAnsi"/>
        </w:rPr>
      </w:pPr>
      <w:r w:rsidRPr="00E26C89">
        <w:rPr>
          <w:rFonts w:cstheme="minorHAnsi"/>
        </w:rPr>
        <w:t xml:space="preserve">Für die Teilnahme an der Untersuchung erhalten </w:t>
      </w:r>
      <w:r w:rsidR="00E26C89">
        <w:rPr>
          <w:rFonts w:cstheme="minorHAnsi"/>
        </w:rPr>
        <w:t xml:space="preserve">Sie </w:t>
      </w:r>
      <w:r w:rsidRPr="00E26C89">
        <w:rPr>
          <w:rFonts w:cstheme="minorHAnsi"/>
        </w:rPr>
        <w:t xml:space="preserve">eine Vergütung in Höhe von </w:t>
      </w:r>
      <w:r w:rsidR="0015139C">
        <w:rPr>
          <w:rFonts w:cstheme="minorHAnsi"/>
        </w:rPr>
        <w:t>12</w:t>
      </w:r>
      <w:r w:rsidR="00D27455" w:rsidRPr="00E26C89">
        <w:rPr>
          <w:rFonts w:cstheme="minorHAnsi"/>
        </w:rPr>
        <w:t xml:space="preserve"> </w:t>
      </w:r>
      <w:r w:rsidRPr="00E26C89">
        <w:rPr>
          <w:rFonts w:cstheme="minorHAnsi"/>
        </w:rPr>
        <w:t>€</w:t>
      </w:r>
      <w:r w:rsidR="0015139C">
        <w:rPr>
          <w:rFonts w:cstheme="minorHAnsi"/>
        </w:rPr>
        <w:t xml:space="preserve"> pro Stunde</w:t>
      </w:r>
      <w:r w:rsidR="00F40AF0">
        <w:rPr>
          <w:rFonts w:cstheme="minorHAnsi"/>
        </w:rPr>
        <w:t xml:space="preserve"> </w:t>
      </w:r>
      <w:r w:rsidR="0015139C" w:rsidRPr="0015139C">
        <w:rPr>
          <w:rFonts w:cstheme="minorHAnsi"/>
        </w:rPr>
        <w:t xml:space="preserve">oder Versuchspersonenstunden (gerundet auf Viertelstunden). Die </w:t>
      </w:r>
      <w:ins w:id="15" w:author="Sabrina Gado" w:date="2023-07-13T22:53:00Z">
        <w:r w:rsidR="00466919">
          <w:rPr>
            <w:rFonts w:cstheme="minorHAnsi"/>
          </w:rPr>
          <w:t xml:space="preserve">monetäre </w:t>
        </w:r>
      </w:ins>
      <w:r w:rsidR="0015139C" w:rsidRPr="0015139C">
        <w:rPr>
          <w:rFonts w:cstheme="minorHAnsi"/>
        </w:rPr>
        <w:t>Vergütung wird Ihnen in bar ausgezahlt. Bei Empfang der Vergütung müssen Sie eine Quittung mit Angabe Ihres Namens und Ihrer Adresse unter</w:t>
      </w:r>
      <w:del w:id="16" w:author="Sabrina Gado" w:date="2023-07-13T22:53:00Z">
        <w:r w:rsidR="0015139C" w:rsidRPr="0015139C" w:rsidDel="00466919">
          <w:rPr>
            <w:rFonts w:cstheme="minorHAnsi"/>
          </w:rPr>
          <w:delText>-</w:delText>
        </w:r>
      </w:del>
      <w:r w:rsidR="0015139C" w:rsidRPr="0015139C">
        <w:rPr>
          <w:rFonts w:cstheme="minorHAnsi"/>
        </w:rPr>
        <w:t xml:space="preserve">schreiben. Diese Angaben werden separat von den anderen </w:t>
      </w:r>
      <w:del w:id="17" w:author="Sabrina Gado" w:date="2023-07-13T22:53:00Z">
        <w:r w:rsidR="0015139C" w:rsidRPr="0015139C" w:rsidDel="00466919">
          <w:rPr>
            <w:rFonts w:cstheme="minorHAnsi"/>
          </w:rPr>
          <w:delText xml:space="preserve">der </w:delText>
        </w:r>
      </w:del>
      <w:r w:rsidR="0015139C" w:rsidRPr="0015139C">
        <w:rPr>
          <w:rFonts w:cstheme="minorHAnsi"/>
        </w:rPr>
        <w:t xml:space="preserve">von Ihnen erhobenen Daten gespeichert und dienen uns als Nachweis für eventuelle Ausgabenprüfungen. Sie werden spätestens am </w:t>
      </w:r>
      <w:r w:rsidR="0015139C">
        <w:rPr>
          <w:rFonts w:cstheme="minorHAnsi"/>
        </w:rPr>
        <w:t>3</w:t>
      </w:r>
      <w:r w:rsidR="00A84D33">
        <w:rPr>
          <w:rFonts w:cstheme="minorHAnsi"/>
        </w:rPr>
        <w:t>1</w:t>
      </w:r>
      <w:r w:rsidR="0015139C" w:rsidRPr="0015139C">
        <w:rPr>
          <w:rFonts w:cstheme="minorHAnsi"/>
        </w:rPr>
        <w:t>.0</w:t>
      </w:r>
      <w:r w:rsidR="0015139C">
        <w:rPr>
          <w:rFonts w:cstheme="minorHAnsi"/>
        </w:rPr>
        <w:t>5</w:t>
      </w:r>
      <w:r w:rsidR="0015139C" w:rsidRPr="0015139C">
        <w:rPr>
          <w:rFonts w:cstheme="minorHAnsi"/>
        </w:rPr>
        <w:t>.2033 gelöscht.</w:t>
      </w:r>
    </w:p>
    <w:p w14:paraId="33DCA809" w14:textId="43A91E44" w:rsidR="0015139C" w:rsidRPr="0015139C" w:rsidRDefault="0015139C" w:rsidP="0015139C">
      <w:pPr>
        <w:spacing w:before="240" w:after="120"/>
        <w:outlineLvl w:val="0"/>
        <w:rPr>
          <w:rFonts w:eastAsia="Times New Roman" w:cstheme="minorHAnsi"/>
          <w:b/>
          <w:lang w:eastAsia="de-DE"/>
        </w:rPr>
      </w:pPr>
      <w:r w:rsidRPr="0015139C">
        <w:rPr>
          <w:rFonts w:cstheme="minorHAnsi"/>
          <w:b/>
        </w:rPr>
        <w:t>Kontaktpersonen</w:t>
      </w:r>
      <w:r w:rsidRPr="0015139C">
        <w:rPr>
          <w:rFonts w:eastAsia="Times New Roman" w:cstheme="minorHAnsi"/>
          <w:b/>
          <w:lang w:eastAsia="de-DE"/>
        </w:rPr>
        <w:t xml:space="preserve"> </w:t>
      </w:r>
      <w:r w:rsidR="00DB0213">
        <w:rPr>
          <w:rFonts w:eastAsia="Times New Roman" w:cstheme="minorHAnsi"/>
          <w:b/>
          <w:lang w:eastAsia="de-DE"/>
        </w:rPr>
        <w:t>–</w:t>
      </w:r>
      <w:r w:rsidRPr="0015139C">
        <w:rPr>
          <w:rFonts w:eastAsia="Times New Roman" w:cstheme="minorHAnsi"/>
          <w:b/>
          <w:lang w:eastAsia="de-DE"/>
        </w:rPr>
        <w:t xml:space="preserve"> </w:t>
      </w:r>
      <w:r w:rsidR="00DB0213">
        <w:rPr>
          <w:rFonts w:eastAsia="Times New Roman" w:cstheme="minorHAnsi"/>
          <w:b/>
          <w:lang w:eastAsia="de-DE"/>
        </w:rPr>
        <w:t>Versuchsleitung und Projektverantwortliche</w:t>
      </w:r>
    </w:p>
    <w:tbl>
      <w:tblPr>
        <w:tblpPr w:leftFromText="180" w:rightFromText="180" w:vertAnchor="text" w:tblpY="316"/>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669"/>
        <w:gridCol w:w="4669"/>
      </w:tblGrid>
      <w:tr w:rsidR="00EB4111" w:rsidRPr="00466919" w14:paraId="4D2F0B05" w14:textId="77777777" w:rsidTr="00EB4111">
        <w:trPr>
          <w:trHeight w:val="1733"/>
        </w:trPr>
        <w:tc>
          <w:tcPr>
            <w:tcW w:w="4669" w:type="dxa"/>
            <w:tcBorders>
              <w:top w:val="single" w:sz="4" w:space="0" w:color="auto"/>
              <w:bottom w:val="single" w:sz="4" w:space="0" w:color="auto"/>
              <w:right w:val="single" w:sz="4" w:space="0" w:color="auto"/>
            </w:tcBorders>
          </w:tcPr>
          <w:p w14:paraId="1A9FD0B1" w14:textId="77777777" w:rsidR="003F135C" w:rsidRPr="00E5704F" w:rsidRDefault="003F135C" w:rsidP="003F135C">
            <w:pPr>
              <w:autoSpaceDE w:val="0"/>
              <w:autoSpaceDN w:val="0"/>
              <w:adjustRightInd w:val="0"/>
              <w:spacing w:after="0" w:line="240" w:lineRule="auto"/>
              <w:jc w:val="center"/>
              <w:rPr>
                <w:rFonts w:ascii="Calibri" w:hAnsi="Calibri" w:cs="Calibri"/>
                <w:b/>
                <w:bCs/>
                <w:color w:val="000000"/>
                <w:sz w:val="20"/>
                <w:szCs w:val="20"/>
              </w:rPr>
            </w:pPr>
            <w:bookmarkStart w:id="18" w:name="_Hlk129615087"/>
            <w:r w:rsidRPr="00E5704F">
              <w:rPr>
                <w:rFonts w:ascii="Calibri" w:hAnsi="Calibri" w:cs="Calibri"/>
                <w:b/>
                <w:bCs/>
                <w:color w:val="000000"/>
                <w:sz w:val="20"/>
                <w:szCs w:val="20"/>
              </w:rPr>
              <w:t>Projektleit</w:t>
            </w:r>
            <w:r>
              <w:rPr>
                <w:rFonts w:ascii="Calibri" w:hAnsi="Calibri" w:cs="Calibri"/>
                <w:b/>
                <w:bCs/>
                <w:color w:val="000000"/>
                <w:sz w:val="20"/>
                <w:szCs w:val="20"/>
              </w:rPr>
              <w:t>ung</w:t>
            </w:r>
          </w:p>
          <w:p w14:paraId="0015DE50" w14:textId="321FBC6A" w:rsidR="003F135C" w:rsidRPr="00E5704F" w:rsidRDefault="003F135C" w:rsidP="003F135C">
            <w:pPr>
              <w:autoSpaceDE w:val="0"/>
              <w:autoSpaceDN w:val="0"/>
              <w:adjustRightInd w:val="0"/>
              <w:spacing w:after="0" w:line="240" w:lineRule="auto"/>
              <w:jc w:val="center"/>
              <w:rPr>
                <w:rFonts w:ascii="Calibri" w:hAnsi="Calibri" w:cs="Calibri"/>
                <w:color w:val="000000"/>
                <w:sz w:val="20"/>
                <w:szCs w:val="20"/>
              </w:rPr>
            </w:pPr>
            <w:r>
              <w:rPr>
                <w:rFonts w:ascii="Calibri" w:hAnsi="Calibri" w:cs="Calibri"/>
                <w:color w:val="000000"/>
                <w:sz w:val="20"/>
                <w:szCs w:val="20"/>
              </w:rPr>
              <w:t>Sabrina Gado</w:t>
            </w:r>
          </w:p>
          <w:p w14:paraId="61FE4587" w14:textId="77777777" w:rsidR="003F135C" w:rsidRPr="00E5704F" w:rsidRDefault="003F135C" w:rsidP="003F135C">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Lehrstuhl für Psychologie I</w:t>
            </w:r>
          </w:p>
          <w:p w14:paraId="72BE3B29" w14:textId="77777777" w:rsidR="003F135C" w:rsidRPr="00E5704F" w:rsidRDefault="003F135C" w:rsidP="003F135C">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Universität Würzburg</w:t>
            </w:r>
          </w:p>
          <w:p w14:paraId="06F089B0" w14:textId="77777777" w:rsidR="003F135C" w:rsidRPr="00E5704F" w:rsidRDefault="003F135C" w:rsidP="003F135C">
            <w:pPr>
              <w:autoSpaceDE w:val="0"/>
              <w:autoSpaceDN w:val="0"/>
              <w:adjustRightInd w:val="0"/>
              <w:spacing w:after="0" w:line="240" w:lineRule="auto"/>
              <w:jc w:val="center"/>
              <w:rPr>
                <w:rFonts w:ascii="Calibri" w:hAnsi="Calibri" w:cs="Calibri"/>
                <w:color w:val="000000"/>
                <w:sz w:val="20"/>
                <w:szCs w:val="20"/>
              </w:rPr>
            </w:pPr>
            <w:proofErr w:type="spellStart"/>
            <w:r w:rsidRPr="00E5704F">
              <w:rPr>
                <w:rFonts w:ascii="Calibri" w:hAnsi="Calibri" w:cs="Calibri"/>
                <w:color w:val="000000"/>
                <w:sz w:val="20"/>
                <w:szCs w:val="20"/>
              </w:rPr>
              <w:t>Marcusstr</w:t>
            </w:r>
            <w:proofErr w:type="spellEnd"/>
            <w:r w:rsidRPr="00E5704F">
              <w:rPr>
                <w:rFonts w:ascii="Calibri" w:hAnsi="Calibri" w:cs="Calibri"/>
                <w:color w:val="000000"/>
                <w:sz w:val="20"/>
                <w:szCs w:val="20"/>
              </w:rPr>
              <w:t>. 9-11</w:t>
            </w:r>
          </w:p>
          <w:p w14:paraId="54DEC6BB" w14:textId="77777777" w:rsidR="003F135C" w:rsidRPr="00E5704F" w:rsidRDefault="003F135C" w:rsidP="003F135C">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97070 Würzburg</w:t>
            </w:r>
          </w:p>
          <w:p w14:paraId="017ACAB4" w14:textId="16B62ECF" w:rsidR="003F135C" w:rsidRPr="00466919" w:rsidRDefault="003F135C" w:rsidP="003F135C">
            <w:pPr>
              <w:autoSpaceDE w:val="0"/>
              <w:autoSpaceDN w:val="0"/>
              <w:adjustRightInd w:val="0"/>
              <w:spacing w:after="0" w:line="240" w:lineRule="auto"/>
              <w:jc w:val="center"/>
              <w:rPr>
                <w:rFonts w:ascii="Calibri" w:hAnsi="Calibri" w:cs="Calibri"/>
                <w:color w:val="000000"/>
                <w:sz w:val="20"/>
                <w:szCs w:val="20"/>
              </w:rPr>
            </w:pPr>
            <w:r w:rsidRPr="00466919">
              <w:rPr>
                <w:rFonts w:ascii="Calibri" w:hAnsi="Calibri" w:cs="Calibri"/>
                <w:color w:val="000000"/>
                <w:sz w:val="20"/>
                <w:szCs w:val="20"/>
              </w:rPr>
              <w:t xml:space="preserve">Tel.: +49 931 </w:t>
            </w:r>
            <w:r w:rsidRPr="00466919">
              <w:t>31-83948</w:t>
            </w:r>
          </w:p>
          <w:p w14:paraId="1D4B5C44" w14:textId="1DFBF6BE" w:rsidR="00EB4111" w:rsidRPr="003F135C" w:rsidRDefault="003F135C" w:rsidP="003F135C">
            <w:pPr>
              <w:autoSpaceDE w:val="0"/>
              <w:autoSpaceDN w:val="0"/>
              <w:adjustRightInd w:val="0"/>
              <w:spacing w:after="0" w:line="240" w:lineRule="auto"/>
              <w:jc w:val="center"/>
              <w:rPr>
                <w:rFonts w:ascii="Calibri" w:hAnsi="Calibri" w:cs="Calibri"/>
                <w:color w:val="000000"/>
                <w:sz w:val="20"/>
                <w:szCs w:val="20"/>
                <w:lang w:val="en-US"/>
              </w:rPr>
            </w:pPr>
            <w:r w:rsidRPr="00E5704F">
              <w:rPr>
                <w:rFonts w:ascii="Calibri" w:hAnsi="Calibri" w:cs="Calibri"/>
                <w:color w:val="000000"/>
                <w:sz w:val="20"/>
                <w:szCs w:val="20"/>
                <w:lang w:val="en-US"/>
              </w:rPr>
              <w:t xml:space="preserve">Email: </w:t>
            </w:r>
            <w:r>
              <w:rPr>
                <w:rFonts w:ascii="Calibri" w:hAnsi="Calibri" w:cs="Calibri"/>
                <w:color w:val="000000"/>
                <w:sz w:val="20"/>
                <w:szCs w:val="20"/>
                <w:lang w:val="en-US"/>
              </w:rPr>
              <w:t>Sabrina.gado</w:t>
            </w:r>
            <w:r w:rsidRPr="00E5704F">
              <w:rPr>
                <w:rFonts w:ascii="Calibri" w:hAnsi="Calibri" w:cs="Calibri"/>
                <w:color w:val="000000"/>
                <w:sz w:val="20"/>
                <w:szCs w:val="20"/>
                <w:lang w:val="en-US"/>
              </w:rPr>
              <w:t>@uni-wuerzburg.de</w:t>
            </w:r>
          </w:p>
        </w:tc>
        <w:tc>
          <w:tcPr>
            <w:tcW w:w="4669" w:type="dxa"/>
            <w:tcBorders>
              <w:top w:val="single" w:sz="4" w:space="0" w:color="auto"/>
              <w:left w:val="single" w:sz="4" w:space="0" w:color="auto"/>
              <w:bottom w:val="single" w:sz="4" w:space="0" w:color="auto"/>
            </w:tcBorders>
          </w:tcPr>
          <w:p w14:paraId="6F1F5891" w14:textId="77777777" w:rsidR="00EB4111" w:rsidRPr="00E5704F" w:rsidRDefault="00EB4111" w:rsidP="00EB4111">
            <w:pPr>
              <w:autoSpaceDE w:val="0"/>
              <w:autoSpaceDN w:val="0"/>
              <w:adjustRightInd w:val="0"/>
              <w:spacing w:after="0" w:line="240" w:lineRule="auto"/>
              <w:jc w:val="center"/>
              <w:rPr>
                <w:rFonts w:ascii="Calibri" w:hAnsi="Calibri" w:cs="Calibri"/>
                <w:b/>
                <w:bCs/>
                <w:color w:val="000000"/>
                <w:sz w:val="20"/>
                <w:szCs w:val="20"/>
              </w:rPr>
            </w:pPr>
            <w:r w:rsidRPr="00E5704F">
              <w:rPr>
                <w:rFonts w:ascii="Calibri" w:hAnsi="Calibri" w:cs="Calibri"/>
                <w:b/>
                <w:bCs/>
                <w:color w:val="000000"/>
                <w:sz w:val="20"/>
                <w:szCs w:val="20"/>
              </w:rPr>
              <w:t>Projektleit</w:t>
            </w:r>
            <w:r>
              <w:rPr>
                <w:rFonts w:ascii="Calibri" w:hAnsi="Calibri" w:cs="Calibri"/>
                <w:b/>
                <w:bCs/>
                <w:color w:val="000000"/>
                <w:sz w:val="20"/>
                <w:szCs w:val="20"/>
              </w:rPr>
              <w:t>ung</w:t>
            </w:r>
          </w:p>
          <w:p w14:paraId="2095B7E7" w14:textId="77777777" w:rsidR="00EB4111" w:rsidRPr="00E5704F" w:rsidRDefault="00EB4111" w:rsidP="00EB4111">
            <w:pPr>
              <w:autoSpaceDE w:val="0"/>
              <w:autoSpaceDN w:val="0"/>
              <w:adjustRightInd w:val="0"/>
              <w:spacing w:after="0" w:line="240" w:lineRule="auto"/>
              <w:jc w:val="center"/>
              <w:rPr>
                <w:rFonts w:ascii="Calibri" w:hAnsi="Calibri" w:cs="Calibri"/>
                <w:color w:val="000000"/>
                <w:sz w:val="20"/>
                <w:szCs w:val="20"/>
              </w:rPr>
            </w:pPr>
            <w:r>
              <w:rPr>
                <w:rFonts w:ascii="Calibri" w:hAnsi="Calibri" w:cs="Calibri"/>
                <w:color w:val="000000"/>
                <w:sz w:val="20"/>
                <w:szCs w:val="20"/>
              </w:rPr>
              <w:t>Dr. Yannik Stegmann</w:t>
            </w:r>
          </w:p>
          <w:p w14:paraId="2ABCCAE6" w14:textId="77777777" w:rsidR="00EB4111" w:rsidRPr="00E5704F" w:rsidRDefault="00EB4111" w:rsidP="00EB4111">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Lehrstuhl für Psychologie I</w:t>
            </w:r>
          </w:p>
          <w:p w14:paraId="27C092F4" w14:textId="77777777" w:rsidR="00EB4111" w:rsidRPr="00E5704F" w:rsidRDefault="00EB4111" w:rsidP="00EB4111">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Universität Würzburg</w:t>
            </w:r>
          </w:p>
          <w:p w14:paraId="21D2535D" w14:textId="77777777" w:rsidR="00EB4111" w:rsidRPr="00E5704F" w:rsidRDefault="00EB4111" w:rsidP="00EB4111">
            <w:pPr>
              <w:autoSpaceDE w:val="0"/>
              <w:autoSpaceDN w:val="0"/>
              <w:adjustRightInd w:val="0"/>
              <w:spacing w:after="0" w:line="240" w:lineRule="auto"/>
              <w:jc w:val="center"/>
              <w:rPr>
                <w:rFonts w:ascii="Calibri" w:hAnsi="Calibri" w:cs="Calibri"/>
                <w:color w:val="000000"/>
                <w:sz w:val="20"/>
                <w:szCs w:val="20"/>
              </w:rPr>
            </w:pPr>
            <w:proofErr w:type="spellStart"/>
            <w:r w:rsidRPr="00E5704F">
              <w:rPr>
                <w:rFonts w:ascii="Calibri" w:hAnsi="Calibri" w:cs="Calibri"/>
                <w:color w:val="000000"/>
                <w:sz w:val="20"/>
                <w:szCs w:val="20"/>
              </w:rPr>
              <w:t>Marcusstr</w:t>
            </w:r>
            <w:proofErr w:type="spellEnd"/>
            <w:r w:rsidRPr="00E5704F">
              <w:rPr>
                <w:rFonts w:ascii="Calibri" w:hAnsi="Calibri" w:cs="Calibri"/>
                <w:color w:val="000000"/>
                <w:sz w:val="20"/>
                <w:szCs w:val="20"/>
              </w:rPr>
              <w:t>. 9-11</w:t>
            </w:r>
          </w:p>
          <w:p w14:paraId="1CD4DD85" w14:textId="77777777" w:rsidR="00EB4111" w:rsidRPr="00E5704F" w:rsidRDefault="00EB4111" w:rsidP="00EB4111">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97070 Würzburg</w:t>
            </w:r>
          </w:p>
          <w:p w14:paraId="2D42FCC7" w14:textId="77777777" w:rsidR="00EB4111" w:rsidRPr="00E5704F" w:rsidRDefault="00EB4111" w:rsidP="00EB4111">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 xml:space="preserve">Tel.: +49 931 </w:t>
            </w:r>
            <w:r>
              <w:t>31-82733</w:t>
            </w:r>
          </w:p>
          <w:p w14:paraId="7DE82060" w14:textId="20C69A4E" w:rsidR="00EB4111" w:rsidRPr="00D65CD0" w:rsidRDefault="00EB4111" w:rsidP="00EB4111">
            <w:pPr>
              <w:jc w:val="center"/>
              <w:rPr>
                <w:lang w:val="en-US"/>
              </w:rPr>
            </w:pPr>
            <w:r w:rsidRPr="00E5704F">
              <w:rPr>
                <w:rFonts w:ascii="Calibri" w:hAnsi="Calibri" w:cs="Calibri"/>
                <w:color w:val="000000"/>
                <w:sz w:val="20"/>
                <w:szCs w:val="20"/>
                <w:lang w:val="en-US"/>
              </w:rPr>
              <w:t xml:space="preserve">Email: </w:t>
            </w:r>
            <w:r>
              <w:rPr>
                <w:rFonts w:ascii="Calibri" w:hAnsi="Calibri" w:cs="Calibri"/>
                <w:color w:val="000000"/>
                <w:sz w:val="20"/>
                <w:szCs w:val="20"/>
                <w:lang w:val="en-US"/>
              </w:rPr>
              <w:t>Yannik.stegmann</w:t>
            </w:r>
            <w:r w:rsidRPr="00E5704F">
              <w:rPr>
                <w:rFonts w:ascii="Calibri" w:hAnsi="Calibri" w:cs="Calibri"/>
                <w:color w:val="000000"/>
                <w:sz w:val="20"/>
                <w:szCs w:val="20"/>
                <w:lang w:val="en-US"/>
              </w:rPr>
              <w:t>@uni-wuerzburg.de</w:t>
            </w:r>
          </w:p>
        </w:tc>
      </w:tr>
    </w:tbl>
    <w:bookmarkEnd w:id="18"/>
    <w:p w14:paraId="0459B42B" w14:textId="05386D1F" w:rsidR="0015139C" w:rsidRPr="008F321F" w:rsidRDefault="00DB0213" w:rsidP="008F321F">
      <w:pPr>
        <w:spacing w:after="120" w:line="240" w:lineRule="auto"/>
        <w:rPr>
          <w:rFonts w:ascii="Calibri" w:hAnsi="Calibri" w:cs="Calibri"/>
          <w:color w:val="000000"/>
        </w:rPr>
      </w:pPr>
      <w:r w:rsidRPr="00E5704F">
        <w:rPr>
          <w:rFonts w:ascii="Calibri" w:hAnsi="Calibri" w:cs="Calibri"/>
          <w:color w:val="000000"/>
        </w:rPr>
        <w:t>Bei Fragen oder anderen Anliegen kann ich mich an folgende Personen wenden:</w:t>
      </w:r>
    </w:p>
    <w:sectPr w:rsidR="0015139C" w:rsidRPr="008F321F" w:rsidSect="00963523">
      <w:headerReference w:type="default" r:id="rId9"/>
      <w:pgSz w:w="11906" w:h="16838" w:code="9"/>
      <w:pgMar w:top="1134" w:right="1134" w:bottom="1134" w:left="1418" w:header="51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DEB18" w14:textId="77777777" w:rsidR="0072145D" w:rsidRDefault="0072145D" w:rsidP="001C4CB7">
      <w:pPr>
        <w:spacing w:after="0" w:line="240" w:lineRule="auto"/>
      </w:pPr>
      <w:r>
        <w:separator/>
      </w:r>
    </w:p>
  </w:endnote>
  <w:endnote w:type="continuationSeparator" w:id="0">
    <w:p w14:paraId="02A38AE3" w14:textId="77777777" w:rsidR="0072145D" w:rsidRDefault="0072145D" w:rsidP="001C4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Light">
    <w:altName w:val="Calibri"/>
    <w:panose1 w:val="00000000000000000000"/>
    <w:charset w:val="00"/>
    <w:family w:val="swiss"/>
    <w:notTrueType/>
    <w:pitch w:val="variable"/>
    <w:sig w:usb0="00000003" w:usb1="00000000" w:usb2="00000000" w:usb3="00000000" w:csb0="00000001" w:csb1="00000000"/>
  </w:font>
  <w:font w:name="Frutiger Bold">
    <w:altName w:val="Calibri"/>
    <w:panose1 w:val="00000000000000000000"/>
    <w:charset w:val="00"/>
    <w:family w:val="swiss"/>
    <w:notTrueType/>
    <w:pitch w:val="variable"/>
    <w:sig w:usb0="00000003" w:usb1="00000000" w:usb2="00000000" w:usb3="00000000" w:csb0="00000001" w:csb1="00000000"/>
  </w:font>
  <w:font w:name="FrutigerLTStd-Light">
    <w:altName w:val="Calibri"/>
    <w:panose1 w:val="00000000000000000000"/>
    <w:charset w:val="4D"/>
    <w:family w:val="auto"/>
    <w:notTrueType/>
    <w:pitch w:val="default"/>
    <w:sig w:usb0="00000003" w:usb1="00000000" w:usb2="00000000" w:usb3="00000000" w:csb0="00000001" w:csb1="00000000"/>
  </w:font>
  <w:font w:name="FrutigerLTStd-Bold">
    <w:altName w:val="Calibri"/>
    <w:panose1 w:val="00000000000000000000"/>
    <w:charset w:val="4D"/>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Times">
    <w:panose1 w:val="02020603050405020304"/>
    <w:charset w:val="00"/>
    <w:family w:val="roman"/>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9130F" w14:textId="77777777" w:rsidR="0072145D" w:rsidRDefault="0072145D" w:rsidP="001C4CB7">
      <w:pPr>
        <w:spacing w:after="0" w:line="240" w:lineRule="auto"/>
      </w:pPr>
      <w:r>
        <w:separator/>
      </w:r>
    </w:p>
  </w:footnote>
  <w:footnote w:type="continuationSeparator" w:id="0">
    <w:p w14:paraId="4FC080FB" w14:textId="77777777" w:rsidR="0072145D" w:rsidRDefault="0072145D" w:rsidP="001C4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B10D9" w14:textId="16E26454" w:rsidR="007537B3" w:rsidRDefault="007537B3" w:rsidP="00FB657A">
    <w:pPr>
      <w:pStyle w:val="Kopfzeile"/>
      <w:pBdr>
        <w:bottom w:val="single" w:sz="4" w:space="1" w:color="auto"/>
      </w:pBdr>
      <w:tabs>
        <w:tab w:val="clear" w:pos="4536"/>
        <w:tab w:val="clear" w:pos="9072"/>
        <w:tab w:val="right" w:pos="9356"/>
      </w:tabs>
      <w:jc w:val="left"/>
    </w:pPr>
    <w:r>
      <w:t>Allgemeine Teilnehmerinformation über die Untersuchung</w:t>
    </w:r>
    <w:r>
      <w:tab/>
      <w:t xml:space="preserve"> </w:t>
    </w:r>
    <w:r>
      <w:fldChar w:fldCharType="begin"/>
    </w:r>
    <w:r>
      <w:instrText xml:space="preserve"> PAGE   \* MERGEFORMAT </w:instrText>
    </w:r>
    <w:r>
      <w:fldChar w:fldCharType="separate"/>
    </w:r>
    <w:r w:rsidR="00637B17">
      <w:rPr>
        <w:noProof/>
      </w:rPr>
      <w:t>2</w:t>
    </w:r>
    <w:r>
      <w:rPr>
        <w:noProof/>
      </w:rPr>
      <w:fldChar w:fldCharType="end"/>
    </w:r>
  </w:p>
  <w:p w14:paraId="13920A69" w14:textId="77777777" w:rsidR="007537B3" w:rsidRPr="00986D72" w:rsidRDefault="007537B3" w:rsidP="00986D72">
    <w:pPr>
      <w:pStyle w:val="Kopfzeile"/>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CAE15A0"/>
    <w:multiLevelType w:val="multilevel"/>
    <w:tmpl w:val="8D14D83A"/>
    <w:lvl w:ilvl="0">
      <w:start w:val="1"/>
      <w:numFmt w:val="upperLetter"/>
      <w:pStyle w:val="berschrift6"/>
      <w:suff w:val="space"/>
      <w:lvlText w:val="%1"/>
      <w:lvlJc w:val="left"/>
      <w:rPr>
        <w:rFonts w:hint="default"/>
      </w:rPr>
    </w:lvl>
    <w:lvl w:ilvl="1">
      <w:start w:val="1"/>
      <w:numFmt w:val="none"/>
      <w:pStyle w:val="berschrift2"/>
      <w:suff w:val="nothing"/>
      <w:lvlText w:val=""/>
      <w:lvlJc w:val="left"/>
      <w:rPr>
        <w:rFonts w:hint="default"/>
      </w:rPr>
    </w:lvl>
    <w:lvl w:ilvl="2">
      <w:start w:val="1"/>
      <w:numFmt w:val="none"/>
      <w:pStyle w:val="berschrift3"/>
      <w:suff w:val="nothing"/>
      <w:lvlText w:val=""/>
      <w:lvlJc w:val="left"/>
      <w:rPr>
        <w:rFonts w:hint="default"/>
      </w:rPr>
    </w:lvl>
    <w:lvl w:ilvl="3">
      <w:start w:val="1"/>
      <w:numFmt w:val="none"/>
      <w:pStyle w:val="berschrift4"/>
      <w:suff w:val="nothing"/>
      <w:lvlText w:val=""/>
      <w:lvlJc w:val="left"/>
      <w:rPr>
        <w:rFonts w:hint="default"/>
      </w:rPr>
    </w:lvl>
    <w:lvl w:ilvl="4">
      <w:start w:val="1"/>
      <w:numFmt w:val="none"/>
      <w:pStyle w:val="berschrift5"/>
      <w:suff w:val="nothing"/>
      <w:lvlText w:val=""/>
      <w:lvlJc w:val="left"/>
      <w:rPr>
        <w:rFonts w:hint="default"/>
      </w:rPr>
    </w:lvl>
    <w:lvl w:ilvl="5">
      <w:start w:val="1"/>
      <w:numFmt w:val="none"/>
      <w:suff w:val="nothing"/>
      <w:lvlText w:val=""/>
      <w:lvlJc w:val="left"/>
      <w:rPr>
        <w:rFonts w:hint="default"/>
      </w:rPr>
    </w:lvl>
    <w:lvl w:ilvl="6">
      <w:start w:val="1"/>
      <w:numFmt w:val="none"/>
      <w:pStyle w:val="berschrift7"/>
      <w:suff w:val="nothing"/>
      <w:lvlText w:val=""/>
      <w:lvlJc w:val="left"/>
      <w:rPr>
        <w:rFonts w:hint="default"/>
      </w:rPr>
    </w:lvl>
    <w:lvl w:ilvl="7">
      <w:start w:val="1"/>
      <w:numFmt w:val="none"/>
      <w:pStyle w:val="berschrift8"/>
      <w:suff w:val="nothing"/>
      <w:lvlText w:val=""/>
      <w:lvlJc w:val="left"/>
      <w:rPr>
        <w:rFonts w:hint="default"/>
      </w:rPr>
    </w:lvl>
    <w:lvl w:ilvl="8">
      <w:start w:val="1"/>
      <w:numFmt w:val="none"/>
      <w:pStyle w:val="berschrift9"/>
      <w:suff w:val="nothing"/>
      <w:lvlText w:val=""/>
      <w:lvlJc w:val="left"/>
      <w:rPr>
        <w:rFonts w:hint="default"/>
      </w:rPr>
    </w:lvl>
  </w:abstractNum>
  <w:abstractNum w:abstractNumId="4" w15:restartNumberingAfterBreak="0">
    <w:nsid w:val="1F9A0733"/>
    <w:multiLevelType w:val="multilevel"/>
    <w:tmpl w:val="898A0940"/>
    <w:lvl w:ilvl="0">
      <w:start w:val="1"/>
      <w:numFmt w:val="upperLetter"/>
      <w:pStyle w:val="berschriftA"/>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2.%3.%4"/>
      <w:lvlJc w:val="left"/>
      <w:pPr>
        <w:tabs>
          <w:tab w:val="num" w:pos="855"/>
        </w:tabs>
        <w:ind w:left="855" w:hanging="855"/>
      </w:pPr>
      <w:rPr>
        <w:rFonts w:hint="default"/>
      </w:rPr>
    </w:lvl>
    <w:lvl w:ilvl="4">
      <w:start w:val="1"/>
      <w:numFmt w:val="decimal"/>
      <w:lvlText w:val="%1.%2.%3.%4.%5"/>
      <w:lvlJc w:val="left"/>
      <w:pPr>
        <w:tabs>
          <w:tab w:val="num" w:pos="1080"/>
        </w:tabs>
        <w:ind w:left="855" w:hanging="855"/>
      </w:pPr>
      <w:rPr>
        <w:rFonts w:hint="default"/>
      </w:rPr>
    </w:lvl>
    <w:lvl w:ilvl="5">
      <w:start w:val="1"/>
      <w:numFmt w:val="decimal"/>
      <w:lvlRestart w:val="0"/>
      <w:lvlText w:val="%1.%2.%3.%4.%5.%6"/>
      <w:lvlJc w:val="left"/>
      <w:pPr>
        <w:tabs>
          <w:tab w:val="num" w:pos="144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6AF3B95"/>
    <w:multiLevelType w:val="hybridMultilevel"/>
    <w:tmpl w:val="11507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D149DC"/>
    <w:multiLevelType w:val="hybridMultilevel"/>
    <w:tmpl w:val="76FC1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7836CD4"/>
    <w:multiLevelType w:val="hybridMultilevel"/>
    <w:tmpl w:val="9A96DBCE"/>
    <w:lvl w:ilvl="0" w:tplc="04070001">
      <w:start w:val="1"/>
      <w:numFmt w:val="bullet"/>
      <w:lvlText w:val=""/>
      <w:lvlJc w:val="left"/>
      <w:pPr>
        <w:ind w:left="2422" w:hanging="360"/>
      </w:pPr>
      <w:rPr>
        <w:rFonts w:ascii="Symbol" w:hAnsi="Symbol" w:hint="default"/>
      </w:rPr>
    </w:lvl>
    <w:lvl w:ilvl="1" w:tplc="04070003" w:tentative="1">
      <w:start w:val="1"/>
      <w:numFmt w:val="bullet"/>
      <w:lvlText w:val="o"/>
      <w:lvlJc w:val="left"/>
      <w:pPr>
        <w:ind w:left="3142" w:hanging="360"/>
      </w:pPr>
      <w:rPr>
        <w:rFonts w:ascii="Courier New" w:hAnsi="Courier New" w:cs="Courier New" w:hint="default"/>
      </w:rPr>
    </w:lvl>
    <w:lvl w:ilvl="2" w:tplc="04070005" w:tentative="1">
      <w:start w:val="1"/>
      <w:numFmt w:val="bullet"/>
      <w:lvlText w:val=""/>
      <w:lvlJc w:val="left"/>
      <w:pPr>
        <w:ind w:left="3862" w:hanging="360"/>
      </w:pPr>
      <w:rPr>
        <w:rFonts w:ascii="Wingdings" w:hAnsi="Wingdings" w:hint="default"/>
      </w:rPr>
    </w:lvl>
    <w:lvl w:ilvl="3" w:tplc="04070001" w:tentative="1">
      <w:start w:val="1"/>
      <w:numFmt w:val="bullet"/>
      <w:lvlText w:val=""/>
      <w:lvlJc w:val="left"/>
      <w:pPr>
        <w:ind w:left="4582" w:hanging="360"/>
      </w:pPr>
      <w:rPr>
        <w:rFonts w:ascii="Symbol" w:hAnsi="Symbol" w:hint="default"/>
      </w:rPr>
    </w:lvl>
    <w:lvl w:ilvl="4" w:tplc="04070003" w:tentative="1">
      <w:start w:val="1"/>
      <w:numFmt w:val="bullet"/>
      <w:lvlText w:val="o"/>
      <w:lvlJc w:val="left"/>
      <w:pPr>
        <w:ind w:left="5302" w:hanging="360"/>
      </w:pPr>
      <w:rPr>
        <w:rFonts w:ascii="Courier New" w:hAnsi="Courier New" w:cs="Courier New" w:hint="default"/>
      </w:rPr>
    </w:lvl>
    <w:lvl w:ilvl="5" w:tplc="04070005" w:tentative="1">
      <w:start w:val="1"/>
      <w:numFmt w:val="bullet"/>
      <w:lvlText w:val=""/>
      <w:lvlJc w:val="left"/>
      <w:pPr>
        <w:ind w:left="6022" w:hanging="360"/>
      </w:pPr>
      <w:rPr>
        <w:rFonts w:ascii="Wingdings" w:hAnsi="Wingdings" w:hint="default"/>
      </w:rPr>
    </w:lvl>
    <w:lvl w:ilvl="6" w:tplc="04070001" w:tentative="1">
      <w:start w:val="1"/>
      <w:numFmt w:val="bullet"/>
      <w:lvlText w:val=""/>
      <w:lvlJc w:val="left"/>
      <w:pPr>
        <w:ind w:left="6742" w:hanging="360"/>
      </w:pPr>
      <w:rPr>
        <w:rFonts w:ascii="Symbol" w:hAnsi="Symbol" w:hint="default"/>
      </w:rPr>
    </w:lvl>
    <w:lvl w:ilvl="7" w:tplc="04070003" w:tentative="1">
      <w:start w:val="1"/>
      <w:numFmt w:val="bullet"/>
      <w:lvlText w:val="o"/>
      <w:lvlJc w:val="left"/>
      <w:pPr>
        <w:ind w:left="7462" w:hanging="360"/>
      </w:pPr>
      <w:rPr>
        <w:rFonts w:ascii="Courier New" w:hAnsi="Courier New" w:cs="Courier New" w:hint="default"/>
      </w:rPr>
    </w:lvl>
    <w:lvl w:ilvl="8" w:tplc="04070005" w:tentative="1">
      <w:start w:val="1"/>
      <w:numFmt w:val="bullet"/>
      <w:lvlText w:val=""/>
      <w:lvlJc w:val="left"/>
      <w:pPr>
        <w:ind w:left="8182" w:hanging="360"/>
      </w:pPr>
      <w:rPr>
        <w:rFonts w:ascii="Wingdings" w:hAnsi="Wingdings" w:hint="default"/>
      </w:rPr>
    </w:lvl>
  </w:abstractNum>
  <w:abstractNum w:abstractNumId="8" w15:restartNumberingAfterBreak="0">
    <w:nsid w:val="420613FC"/>
    <w:multiLevelType w:val="hybridMultilevel"/>
    <w:tmpl w:val="CFE65F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B748A5"/>
    <w:multiLevelType w:val="hybridMultilevel"/>
    <w:tmpl w:val="31E46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28F6BC2"/>
    <w:multiLevelType w:val="hybridMultilevel"/>
    <w:tmpl w:val="A0D6B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2577518"/>
    <w:multiLevelType w:val="hybridMultilevel"/>
    <w:tmpl w:val="DB24AD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8497409"/>
    <w:multiLevelType w:val="multilevel"/>
    <w:tmpl w:val="86283F02"/>
    <w:lvl w:ilvl="0">
      <w:start w:val="1"/>
      <w:numFmt w:val="decimal"/>
      <w:pStyle w:val="berschrift1"/>
      <w:lvlText w:val="%1"/>
      <w:lvlJc w:val="left"/>
      <w:pPr>
        <w:tabs>
          <w:tab w:val="num" w:pos="855"/>
        </w:tabs>
        <w:ind w:left="855" w:hanging="855"/>
      </w:pPr>
      <w:rPr>
        <w:rFonts w:hint="default"/>
      </w:rPr>
    </w:lvl>
    <w:lvl w:ilvl="1">
      <w:start w:val="1"/>
      <w:numFmt w:val="decimal"/>
      <w:pStyle w:val="berschrift2a"/>
      <w:lvlText w:val="%1.%2"/>
      <w:lvlJc w:val="left"/>
      <w:pPr>
        <w:tabs>
          <w:tab w:val="num" w:pos="855"/>
        </w:tabs>
        <w:ind w:left="855" w:hanging="855"/>
      </w:pPr>
      <w:rPr>
        <w:rFonts w:hint="default"/>
      </w:rPr>
    </w:lvl>
    <w:lvl w:ilvl="2">
      <w:start w:val="1"/>
      <w:numFmt w:val="decimal"/>
      <w:pStyle w:val="berschrift3a"/>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855"/>
        </w:tabs>
        <w:ind w:left="855" w:hanging="855"/>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6A5C0BDC"/>
    <w:multiLevelType w:val="hybridMultilevel"/>
    <w:tmpl w:val="613EEC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0BB018D"/>
    <w:multiLevelType w:val="hybridMultilevel"/>
    <w:tmpl w:val="7ECAB27A"/>
    <w:lvl w:ilvl="0" w:tplc="0407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96340107">
    <w:abstractNumId w:val="12"/>
  </w:num>
  <w:num w:numId="2" w16cid:durableId="1536313721">
    <w:abstractNumId w:val="3"/>
  </w:num>
  <w:num w:numId="3" w16cid:durableId="1152986077">
    <w:abstractNumId w:val="4"/>
  </w:num>
  <w:num w:numId="4" w16cid:durableId="300424500">
    <w:abstractNumId w:val="9"/>
  </w:num>
  <w:num w:numId="5" w16cid:durableId="975187681">
    <w:abstractNumId w:val="10"/>
  </w:num>
  <w:num w:numId="6" w16cid:durableId="723454882">
    <w:abstractNumId w:val="5"/>
  </w:num>
  <w:num w:numId="7" w16cid:durableId="96677637">
    <w:abstractNumId w:val="8"/>
  </w:num>
  <w:num w:numId="8" w16cid:durableId="831215736">
    <w:abstractNumId w:val="0"/>
  </w:num>
  <w:num w:numId="9" w16cid:durableId="1604654145">
    <w:abstractNumId w:val="1"/>
  </w:num>
  <w:num w:numId="10" w16cid:durableId="1565410194">
    <w:abstractNumId w:val="2"/>
  </w:num>
  <w:num w:numId="11" w16cid:durableId="1648246730">
    <w:abstractNumId w:val="6"/>
  </w:num>
  <w:num w:numId="12" w16cid:durableId="2074236175">
    <w:abstractNumId w:val="11"/>
  </w:num>
  <w:num w:numId="13" w16cid:durableId="964772983">
    <w:abstractNumId w:val="14"/>
  </w:num>
  <w:num w:numId="14" w16cid:durableId="30694104">
    <w:abstractNumId w:val="13"/>
  </w:num>
  <w:num w:numId="15" w16cid:durableId="1457990661">
    <w:abstractNumId w:val="7"/>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brina Gado">
    <w15:presenceInfo w15:providerId="AD" w15:userId="S::sabrina.gado@uni-wuerzburg.de::b02c5e29-bebb-43b5-90d9-3b41f2f629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S2NDc2MzU0tTA2MzRV0lEKTi0uzszPAykwqQUAVTz0EywAAAA="/>
  </w:docVars>
  <w:rsids>
    <w:rsidRoot w:val="00BA4E24"/>
    <w:rsid w:val="00000707"/>
    <w:rsid w:val="00001032"/>
    <w:rsid w:val="000036E7"/>
    <w:rsid w:val="00004341"/>
    <w:rsid w:val="00010826"/>
    <w:rsid w:val="00011A61"/>
    <w:rsid w:val="00015381"/>
    <w:rsid w:val="000161E3"/>
    <w:rsid w:val="0001777E"/>
    <w:rsid w:val="00020140"/>
    <w:rsid w:val="00025127"/>
    <w:rsid w:val="00026004"/>
    <w:rsid w:val="0002677E"/>
    <w:rsid w:val="00026BCD"/>
    <w:rsid w:val="000332EB"/>
    <w:rsid w:val="00046122"/>
    <w:rsid w:val="00065EA0"/>
    <w:rsid w:val="00066701"/>
    <w:rsid w:val="000667C2"/>
    <w:rsid w:val="00067B67"/>
    <w:rsid w:val="000710C8"/>
    <w:rsid w:val="00075119"/>
    <w:rsid w:val="00080B16"/>
    <w:rsid w:val="00082CE7"/>
    <w:rsid w:val="0008431D"/>
    <w:rsid w:val="00085F9D"/>
    <w:rsid w:val="00093A59"/>
    <w:rsid w:val="000A2354"/>
    <w:rsid w:val="000A4862"/>
    <w:rsid w:val="000A501D"/>
    <w:rsid w:val="000A5242"/>
    <w:rsid w:val="000A6498"/>
    <w:rsid w:val="000A7434"/>
    <w:rsid w:val="000B48BE"/>
    <w:rsid w:val="000B48DC"/>
    <w:rsid w:val="000C0C1F"/>
    <w:rsid w:val="000C3F38"/>
    <w:rsid w:val="000D5098"/>
    <w:rsid w:val="000E07F6"/>
    <w:rsid w:val="000E61AE"/>
    <w:rsid w:val="000E6C1E"/>
    <w:rsid w:val="000E7F30"/>
    <w:rsid w:val="001015C0"/>
    <w:rsid w:val="00103C4F"/>
    <w:rsid w:val="001059E7"/>
    <w:rsid w:val="001075F5"/>
    <w:rsid w:val="00113071"/>
    <w:rsid w:val="0011706C"/>
    <w:rsid w:val="00122FFE"/>
    <w:rsid w:val="00126E4A"/>
    <w:rsid w:val="001344BA"/>
    <w:rsid w:val="00135FBB"/>
    <w:rsid w:val="00141040"/>
    <w:rsid w:val="00141F0C"/>
    <w:rsid w:val="0015058D"/>
    <w:rsid w:val="0015139C"/>
    <w:rsid w:val="00152369"/>
    <w:rsid w:val="00153950"/>
    <w:rsid w:val="00165594"/>
    <w:rsid w:val="00165ED1"/>
    <w:rsid w:val="00172C50"/>
    <w:rsid w:val="00174716"/>
    <w:rsid w:val="00175500"/>
    <w:rsid w:val="00176BAA"/>
    <w:rsid w:val="0018148B"/>
    <w:rsid w:val="00182BE3"/>
    <w:rsid w:val="00184D2D"/>
    <w:rsid w:val="001956A3"/>
    <w:rsid w:val="00195E29"/>
    <w:rsid w:val="001B3152"/>
    <w:rsid w:val="001C0A26"/>
    <w:rsid w:val="001C40DE"/>
    <w:rsid w:val="001C4CB7"/>
    <w:rsid w:val="001C6AF0"/>
    <w:rsid w:val="001D3125"/>
    <w:rsid w:val="001D71D6"/>
    <w:rsid w:val="001D7E05"/>
    <w:rsid w:val="001E0C37"/>
    <w:rsid w:val="001E2147"/>
    <w:rsid w:val="001E4435"/>
    <w:rsid w:val="001F2E82"/>
    <w:rsid w:val="001F7569"/>
    <w:rsid w:val="00202B74"/>
    <w:rsid w:val="00207C53"/>
    <w:rsid w:val="00211E18"/>
    <w:rsid w:val="00212C8B"/>
    <w:rsid w:val="00214FCA"/>
    <w:rsid w:val="00215F74"/>
    <w:rsid w:val="00217D40"/>
    <w:rsid w:val="00217F71"/>
    <w:rsid w:val="00220B7B"/>
    <w:rsid w:val="00223C03"/>
    <w:rsid w:val="00231DC4"/>
    <w:rsid w:val="0023793A"/>
    <w:rsid w:val="00237FEA"/>
    <w:rsid w:val="00252391"/>
    <w:rsid w:val="00255C38"/>
    <w:rsid w:val="00255D88"/>
    <w:rsid w:val="00270936"/>
    <w:rsid w:val="00272185"/>
    <w:rsid w:val="00276D07"/>
    <w:rsid w:val="00283D9A"/>
    <w:rsid w:val="0029285E"/>
    <w:rsid w:val="00292F58"/>
    <w:rsid w:val="00293CD0"/>
    <w:rsid w:val="00293D65"/>
    <w:rsid w:val="002A6C92"/>
    <w:rsid w:val="002A6CB9"/>
    <w:rsid w:val="002B066D"/>
    <w:rsid w:val="002C59F1"/>
    <w:rsid w:val="002C7E54"/>
    <w:rsid w:val="002D0A16"/>
    <w:rsid w:val="002D2644"/>
    <w:rsid w:val="002D6132"/>
    <w:rsid w:val="002D7DBA"/>
    <w:rsid w:val="002E0C04"/>
    <w:rsid w:val="002E3A4C"/>
    <w:rsid w:val="002E477E"/>
    <w:rsid w:val="002E47BA"/>
    <w:rsid w:val="002E5D7F"/>
    <w:rsid w:val="002F37A6"/>
    <w:rsid w:val="0030434E"/>
    <w:rsid w:val="00306305"/>
    <w:rsid w:val="003128F1"/>
    <w:rsid w:val="00313F9F"/>
    <w:rsid w:val="00325353"/>
    <w:rsid w:val="0032625E"/>
    <w:rsid w:val="003316D0"/>
    <w:rsid w:val="0033395F"/>
    <w:rsid w:val="00345A46"/>
    <w:rsid w:val="00350CA4"/>
    <w:rsid w:val="003510FA"/>
    <w:rsid w:val="00352A70"/>
    <w:rsid w:val="003549A4"/>
    <w:rsid w:val="003558BF"/>
    <w:rsid w:val="00362427"/>
    <w:rsid w:val="00366FB3"/>
    <w:rsid w:val="003717DA"/>
    <w:rsid w:val="003764F9"/>
    <w:rsid w:val="003777C5"/>
    <w:rsid w:val="00385C9B"/>
    <w:rsid w:val="00392286"/>
    <w:rsid w:val="003A37F5"/>
    <w:rsid w:val="003A4D76"/>
    <w:rsid w:val="003A5A77"/>
    <w:rsid w:val="003B3E0B"/>
    <w:rsid w:val="003C0D3A"/>
    <w:rsid w:val="003C3E14"/>
    <w:rsid w:val="003C6315"/>
    <w:rsid w:val="003D122A"/>
    <w:rsid w:val="003D3EAB"/>
    <w:rsid w:val="003D45EF"/>
    <w:rsid w:val="003E2070"/>
    <w:rsid w:val="003E3FA0"/>
    <w:rsid w:val="003E53F3"/>
    <w:rsid w:val="003F135C"/>
    <w:rsid w:val="003F1DEA"/>
    <w:rsid w:val="003F23BD"/>
    <w:rsid w:val="003F7614"/>
    <w:rsid w:val="00420423"/>
    <w:rsid w:val="00421066"/>
    <w:rsid w:val="0042383B"/>
    <w:rsid w:val="00424BC9"/>
    <w:rsid w:val="0042664A"/>
    <w:rsid w:val="00427A12"/>
    <w:rsid w:val="0043218A"/>
    <w:rsid w:val="00432877"/>
    <w:rsid w:val="0043354D"/>
    <w:rsid w:val="004452C8"/>
    <w:rsid w:val="004531B8"/>
    <w:rsid w:val="00464DDA"/>
    <w:rsid w:val="00465EA2"/>
    <w:rsid w:val="00466919"/>
    <w:rsid w:val="00467299"/>
    <w:rsid w:val="00467ADA"/>
    <w:rsid w:val="00472870"/>
    <w:rsid w:val="00476F93"/>
    <w:rsid w:val="00490BEF"/>
    <w:rsid w:val="00492181"/>
    <w:rsid w:val="00492B6C"/>
    <w:rsid w:val="004A0015"/>
    <w:rsid w:val="004A19E9"/>
    <w:rsid w:val="004B138A"/>
    <w:rsid w:val="004B3847"/>
    <w:rsid w:val="004C1D77"/>
    <w:rsid w:val="004C47C7"/>
    <w:rsid w:val="004D3B8C"/>
    <w:rsid w:val="004D3CD2"/>
    <w:rsid w:val="004D6964"/>
    <w:rsid w:val="004E0268"/>
    <w:rsid w:val="004E592D"/>
    <w:rsid w:val="004F4C88"/>
    <w:rsid w:val="004F53F6"/>
    <w:rsid w:val="004F7AE6"/>
    <w:rsid w:val="005032F5"/>
    <w:rsid w:val="00516C2B"/>
    <w:rsid w:val="00517EA6"/>
    <w:rsid w:val="00521BA9"/>
    <w:rsid w:val="005304D0"/>
    <w:rsid w:val="0053184B"/>
    <w:rsid w:val="005337A3"/>
    <w:rsid w:val="0053729A"/>
    <w:rsid w:val="005401F1"/>
    <w:rsid w:val="00553CAD"/>
    <w:rsid w:val="00556609"/>
    <w:rsid w:val="00560BC8"/>
    <w:rsid w:val="005769BA"/>
    <w:rsid w:val="00580758"/>
    <w:rsid w:val="00581102"/>
    <w:rsid w:val="005900BE"/>
    <w:rsid w:val="005939D5"/>
    <w:rsid w:val="005A498E"/>
    <w:rsid w:val="005A5B4D"/>
    <w:rsid w:val="005B1185"/>
    <w:rsid w:val="005B13C2"/>
    <w:rsid w:val="005B430E"/>
    <w:rsid w:val="005E03EF"/>
    <w:rsid w:val="005E40E2"/>
    <w:rsid w:val="005E57F7"/>
    <w:rsid w:val="005E5E4C"/>
    <w:rsid w:val="005F1128"/>
    <w:rsid w:val="005F2341"/>
    <w:rsid w:val="005F71ED"/>
    <w:rsid w:val="005F78B2"/>
    <w:rsid w:val="00600E87"/>
    <w:rsid w:val="0060325A"/>
    <w:rsid w:val="006113B2"/>
    <w:rsid w:val="00613AC8"/>
    <w:rsid w:val="00613D42"/>
    <w:rsid w:val="00615130"/>
    <w:rsid w:val="00615CD5"/>
    <w:rsid w:val="00616C68"/>
    <w:rsid w:val="006200A0"/>
    <w:rsid w:val="006270E7"/>
    <w:rsid w:val="0063235C"/>
    <w:rsid w:val="00637B17"/>
    <w:rsid w:val="00640B22"/>
    <w:rsid w:val="00645B67"/>
    <w:rsid w:val="006473C4"/>
    <w:rsid w:val="0064756B"/>
    <w:rsid w:val="00650E38"/>
    <w:rsid w:val="00652B14"/>
    <w:rsid w:val="006530F0"/>
    <w:rsid w:val="00654610"/>
    <w:rsid w:val="006563D3"/>
    <w:rsid w:val="0065694C"/>
    <w:rsid w:val="00657539"/>
    <w:rsid w:val="006616E6"/>
    <w:rsid w:val="00670D5A"/>
    <w:rsid w:val="0067268B"/>
    <w:rsid w:val="00672DF8"/>
    <w:rsid w:val="0067557B"/>
    <w:rsid w:val="006806BB"/>
    <w:rsid w:val="00682414"/>
    <w:rsid w:val="00693362"/>
    <w:rsid w:val="006952A6"/>
    <w:rsid w:val="006A0C49"/>
    <w:rsid w:val="006A6ECC"/>
    <w:rsid w:val="006B269F"/>
    <w:rsid w:val="006B27BB"/>
    <w:rsid w:val="006B52FF"/>
    <w:rsid w:val="006C2348"/>
    <w:rsid w:val="006C41B7"/>
    <w:rsid w:val="006C4307"/>
    <w:rsid w:val="006C4E47"/>
    <w:rsid w:val="006C7C1B"/>
    <w:rsid w:val="006E3AD1"/>
    <w:rsid w:val="006E69A4"/>
    <w:rsid w:val="006E6DC0"/>
    <w:rsid w:val="0070042F"/>
    <w:rsid w:val="0070106E"/>
    <w:rsid w:val="00701D3E"/>
    <w:rsid w:val="007065B0"/>
    <w:rsid w:val="00707830"/>
    <w:rsid w:val="007122AB"/>
    <w:rsid w:val="00715364"/>
    <w:rsid w:val="0072145D"/>
    <w:rsid w:val="00731906"/>
    <w:rsid w:val="00744763"/>
    <w:rsid w:val="0074548A"/>
    <w:rsid w:val="00745A4B"/>
    <w:rsid w:val="00746C61"/>
    <w:rsid w:val="00747ECB"/>
    <w:rsid w:val="00750077"/>
    <w:rsid w:val="007537B3"/>
    <w:rsid w:val="00761639"/>
    <w:rsid w:val="00762973"/>
    <w:rsid w:val="007643AB"/>
    <w:rsid w:val="00791A4B"/>
    <w:rsid w:val="00791BB9"/>
    <w:rsid w:val="007B39A0"/>
    <w:rsid w:val="007B3CBE"/>
    <w:rsid w:val="007B51DC"/>
    <w:rsid w:val="007C48D7"/>
    <w:rsid w:val="007D22A6"/>
    <w:rsid w:val="007E377C"/>
    <w:rsid w:val="007F0B5C"/>
    <w:rsid w:val="007F1FAA"/>
    <w:rsid w:val="007F3963"/>
    <w:rsid w:val="007F54FE"/>
    <w:rsid w:val="007F555A"/>
    <w:rsid w:val="00802E9C"/>
    <w:rsid w:val="0081549E"/>
    <w:rsid w:val="008256CC"/>
    <w:rsid w:val="00830BC8"/>
    <w:rsid w:val="00840E2B"/>
    <w:rsid w:val="00841C56"/>
    <w:rsid w:val="00852CE8"/>
    <w:rsid w:val="00854B79"/>
    <w:rsid w:val="00860FF1"/>
    <w:rsid w:val="00861FFB"/>
    <w:rsid w:val="008624F9"/>
    <w:rsid w:val="00862687"/>
    <w:rsid w:val="00862ACF"/>
    <w:rsid w:val="00863C30"/>
    <w:rsid w:val="00874053"/>
    <w:rsid w:val="00884408"/>
    <w:rsid w:val="008875FA"/>
    <w:rsid w:val="00890D1D"/>
    <w:rsid w:val="008923DD"/>
    <w:rsid w:val="0089569D"/>
    <w:rsid w:val="00897423"/>
    <w:rsid w:val="008A2892"/>
    <w:rsid w:val="008A3309"/>
    <w:rsid w:val="008A5EBB"/>
    <w:rsid w:val="008B6DC3"/>
    <w:rsid w:val="008C4A46"/>
    <w:rsid w:val="008C66E4"/>
    <w:rsid w:val="008D49B6"/>
    <w:rsid w:val="008D5055"/>
    <w:rsid w:val="008E63BE"/>
    <w:rsid w:val="008F1F80"/>
    <w:rsid w:val="008F321F"/>
    <w:rsid w:val="008F5BB5"/>
    <w:rsid w:val="009010DD"/>
    <w:rsid w:val="00910058"/>
    <w:rsid w:val="00913B19"/>
    <w:rsid w:val="00930E4F"/>
    <w:rsid w:val="00952D3C"/>
    <w:rsid w:val="00963523"/>
    <w:rsid w:val="00964C3E"/>
    <w:rsid w:val="00972517"/>
    <w:rsid w:val="00985CDF"/>
    <w:rsid w:val="00986D72"/>
    <w:rsid w:val="00993016"/>
    <w:rsid w:val="009A14F8"/>
    <w:rsid w:val="009A5371"/>
    <w:rsid w:val="009B2A90"/>
    <w:rsid w:val="009C33EF"/>
    <w:rsid w:val="009C3496"/>
    <w:rsid w:val="009C4789"/>
    <w:rsid w:val="009D2EB9"/>
    <w:rsid w:val="009E0800"/>
    <w:rsid w:val="009E3B42"/>
    <w:rsid w:val="009F7910"/>
    <w:rsid w:val="009F7F97"/>
    <w:rsid w:val="00A02436"/>
    <w:rsid w:val="00A04648"/>
    <w:rsid w:val="00A0664E"/>
    <w:rsid w:val="00A102AC"/>
    <w:rsid w:val="00A1395F"/>
    <w:rsid w:val="00A26917"/>
    <w:rsid w:val="00A323FE"/>
    <w:rsid w:val="00A43355"/>
    <w:rsid w:val="00A466AE"/>
    <w:rsid w:val="00A50EFF"/>
    <w:rsid w:val="00A5130D"/>
    <w:rsid w:val="00A52393"/>
    <w:rsid w:val="00A52501"/>
    <w:rsid w:val="00A53ADE"/>
    <w:rsid w:val="00A551FA"/>
    <w:rsid w:val="00A55AEB"/>
    <w:rsid w:val="00A55BC4"/>
    <w:rsid w:val="00A607C5"/>
    <w:rsid w:val="00A60AF1"/>
    <w:rsid w:val="00A73C2C"/>
    <w:rsid w:val="00A75D61"/>
    <w:rsid w:val="00A80E09"/>
    <w:rsid w:val="00A82BDC"/>
    <w:rsid w:val="00A84D33"/>
    <w:rsid w:val="00A87B0B"/>
    <w:rsid w:val="00A9599C"/>
    <w:rsid w:val="00AA12F5"/>
    <w:rsid w:val="00AA18DF"/>
    <w:rsid w:val="00AA6941"/>
    <w:rsid w:val="00AB28D9"/>
    <w:rsid w:val="00AB6168"/>
    <w:rsid w:val="00AB6304"/>
    <w:rsid w:val="00AC3029"/>
    <w:rsid w:val="00AC5293"/>
    <w:rsid w:val="00AC5737"/>
    <w:rsid w:val="00AE1C2C"/>
    <w:rsid w:val="00AE505F"/>
    <w:rsid w:val="00AF4484"/>
    <w:rsid w:val="00AF6603"/>
    <w:rsid w:val="00B0025A"/>
    <w:rsid w:val="00B00628"/>
    <w:rsid w:val="00B017D4"/>
    <w:rsid w:val="00B02DDA"/>
    <w:rsid w:val="00B0591E"/>
    <w:rsid w:val="00B12DF8"/>
    <w:rsid w:val="00B15794"/>
    <w:rsid w:val="00B21691"/>
    <w:rsid w:val="00B2237B"/>
    <w:rsid w:val="00B30F48"/>
    <w:rsid w:val="00B32C3C"/>
    <w:rsid w:val="00B333D0"/>
    <w:rsid w:val="00B3568B"/>
    <w:rsid w:val="00B35B79"/>
    <w:rsid w:val="00B413F9"/>
    <w:rsid w:val="00B4684C"/>
    <w:rsid w:val="00B473DE"/>
    <w:rsid w:val="00B4772C"/>
    <w:rsid w:val="00B5097F"/>
    <w:rsid w:val="00B62EBD"/>
    <w:rsid w:val="00B67067"/>
    <w:rsid w:val="00B678C1"/>
    <w:rsid w:val="00B73253"/>
    <w:rsid w:val="00B802AE"/>
    <w:rsid w:val="00B82EE9"/>
    <w:rsid w:val="00B83BA6"/>
    <w:rsid w:val="00B8610F"/>
    <w:rsid w:val="00B9004E"/>
    <w:rsid w:val="00B901BF"/>
    <w:rsid w:val="00B90675"/>
    <w:rsid w:val="00B949E5"/>
    <w:rsid w:val="00BA30F4"/>
    <w:rsid w:val="00BA4E24"/>
    <w:rsid w:val="00BA7466"/>
    <w:rsid w:val="00BB2FE1"/>
    <w:rsid w:val="00BB6FAF"/>
    <w:rsid w:val="00BC0B5D"/>
    <w:rsid w:val="00BC4A29"/>
    <w:rsid w:val="00BD1484"/>
    <w:rsid w:val="00BD6DB6"/>
    <w:rsid w:val="00BE5BFF"/>
    <w:rsid w:val="00BF053E"/>
    <w:rsid w:val="00BF6175"/>
    <w:rsid w:val="00BF66E4"/>
    <w:rsid w:val="00BF68E8"/>
    <w:rsid w:val="00C10A88"/>
    <w:rsid w:val="00C12089"/>
    <w:rsid w:val="00C2136B"/>
    <w:rsid w:val="00C2476C"/>
    <w:rsid w:val="00C331AC"/>
    <w:rsid w:val="00C35B7D"/>
    <w:rsid w:val="00C469C4"/>
    <w:rsid w:val="00C52038"/>
    <w:rsid w:val="00C6438C"/>
    <w:rsid w:val="00C730EA"/>
    <w:rsid w:val="00C75338"/>
    <w:rsid w:val="00C80633"/>
    <w:rsid w:val="00C831A3"/>
    <w:rsid w:val="00C852A0"/>
    <w:rsid w:val="00C87D1F"/>
    <w:rsid w:val="00C933E7"/>
    <w:rsid w:val="00C954FC"/>
    <w:rsid w:val="00CA0DB6"/>
    <w:rsid w:val="00CA66C7"/>
    <w:rsid w:val="00CB1BE3"/>
    <w:rsid w:val="00CB4037"/>
    <w:rsid w:val="00CC0E1E"/>
    <w:rsid w:val="00CC391B"/>
    <w:rsid w:val="00CD1E26"/>
    <w:rsid w:val="00CD2BE0"/>
    <w:rsid w:val="00CD6F78"/>
    <w:rsid w:val="00CE0231"/>
    <w:rsid w:val="00CE4BE2"/>
    <w:rsid w:val="00CE5F3C"/>
    <w:rsid w:val="00CF0F94"/>
    <w:rsid w:val="00CF28B0"/>
    <w:rsid w:val="00CF3991"/>
    <w:rsid w:val="00D02F44"/>
    <w:rsid w:val="00D04049"/>
    <w:rsid w:val="00D05D46"/>
    <w:rsid w:val="00D11928"/>
    <w:rsid w:val="00D15DFA"/>
    <w:rsid w:val="00D22E8E"/>
    <w:rsid w:val="00D2559F"/>
    <w:rsid w:val="00D27455"/>
    <w:rsid w:val="00D3218E"/>
    <w:rsid w:val="00D333F6"/>
    <w:rsid w:val="00D3409C"/>
    <w:rsid w:val="00D404F7"/>
    <w:rsid w:val="00D45740"/>
    <w:rsid w:val="00D47173"/>
    <w:rsid w:val="00D5594B"/>
    <w:rsid w:val="00D60536"/>
    <w:rsid w:val="00D6140C"/>
    <w:rsid w:val="00D61D64"/>
    <w:rsid w:val="00D63D90"/>
    <w:rsid w:val="00D66DE7"/>
    <w:rsid w:val="00D81511"/>
    <w:rsid w:val="00D84C74"/>
    <w:rsid w:val="00DA0CF7"/>
    <w:rsid w:val="00DA1C64"/>
    <w:rsid w:val="00DA2260"/>
    <w:rsid w:val="00DB0213"/>
    <w:rsid w:val="00DB1A80"/>
    <w:rsid w:val="00DB56CE"/>
    <w:rsid w:val="00DB6E29"/>
    <w:rsid w:val="00DC6774"/>
    <w:rsid w:val="00DE31ED"/>
    <w:rsid w:val="00DE47F6"/>
    <w:rsid w:val="00DE7B24"/>
    <w:rsid w:val="00DF48A6"/>
    <w:rsid w:val="00E03F87"/>
    <w:rsid w:val="00E13839"/>
    <w:rsid w:val="00E17C2F"/>
    <w:rsid w:val="00E22EDE"/>
    <w:rsid w:val="00E24650"/>
    <w:rsid w:val="00E26C89"/>
    <w:rsid w:val="00E31643"/>
    <w:rsid w:val="00E36372"/>
    <w:rsid w:val="00E377BE"/>
    <w:rsid w:val="00E43291"/>
    <w:rsid w:val="00E4345F"/>
    <w:rsid w:val="00E50E3C"/>
    <w:rsid w:val="00E539DB"/>
    <w:rsid w:val="00E539FA"/>
    <w:rsid w:val="00E65D1E"/>
    <w:rsid w:val="00E74223"/>
    <w:rsid w:val="00E80662"/>
    <w:rsid w:val="00E82667"/>
    <w:rsid w:val="00E96EC7"/>
    <w:rsid w:val="00E970AE"/>
    <w:rsid w:val="00EA23A8"/>
    <w:rsid w:val="00EA2C31"/>
    <w:rsid w:val="00EA499F"/>
    <w:rsid w:val="00EB1F86"/>
    <w:rsid w:val="00EB4111"/>
    <w:rsid w:val="00EB7F8F"/>
    <w:rsid w:val="00EC09BE"/>
    <w:rsid w:val="00EC7B84"/>
    <w:rsid w:val="00ED1289"/>
    <w:rsid w:val="00ED16CC"/>
    <w:rsid w:val="00ED3230"/>
    <w:rsid w:val="00ED4152"/>
    <w:rsid w:val="00ED565F"/>
    <w:rsid w:val="00EE64B5"/>
    <w:rsid w:val="00EE78E4"/>
    <w:rsid w:val="00EF46EC"/>
    <w:rsid w:val="00EF5478"/>
    <w:rsid w:val="00F00997"/>
    <w:rsid w:val="00F02B45"/>
    <w:rsid w:val="00F054E2"/>
    <w:rsid w:val="00F0560C"/>
    <w:rsid w:val="00F07472"/>
    <w:rsid w:val="00F17B42"/>
    <w:rsid w:val="00F26A0F"/>
    <w:rsid w:val="00F30DAB"/>
    <w:rsid w:val="00F30DED"/>
    <w:rsid w:val="00F35FFA"/>
    <w:rsid w:val="00F40AF0"/>
    <w:rsid w:val="00F40BA6"/>
    <w:rsid w:val="00F42792"/>
    <w:rsid w:val="00F438F9"/>
    <w:rsid w:val="00F45A20"/>
    <w:rsid w:val="00F45C6E"/>
    <w:rsid w:val="00F469A6"/>
    <w:rsid w:val="00F47BFC"/>
    <w:rsid w:val="00F47C27"/>
    <w:rsid w:val="00F51D46"/>
    <w:rsid w:val="00F53129"/>
    <w:rsid w:val="00F53949"/>
    <w:rsid w:val="00F6012E"/>
    <w:rsid w:val="00F62C19"/>
    <w:rsid w:val="00F72A7A"/>
    <w:rsid w:val="00F74893"/>
    <w:rsid w:val="00F75BF9"/>
    <w:rsid w:val="00F83972"/>
    <w:rsid w:val="00F8457E"/>
    <w:rsid w:val="00F8652A"/>
    <w:rsid w:val="00F904C4"/>
    <w:rsid w:val="00F93F4E"/>
    <w:rsid w:val="00F94E03"/>
    <w:rsid w:val="00F973A2"/>
    <w:rsid w:val="00FB0C2F"/>
    <w:rsid w:val="00FB2165"/>
    <w:rsid w:val="00FB657A"/>
    <w:rsid w:val="00FC036B"/>
    <w:rsid w:val="00FC07A3"/>
    <w:rsid w:val="00FC6208"/>
    <w:rsid w:val="00FC6324"/>
    <w:rsid w:val="00FC6BD8"/>
    <w:rsid w:val="00FD2911"/>
    <w:rsid w:val="00FD3829"/>
    <w:rsid w:val="00FD478C"/>
    <w:rsid w:val="00FD4ABC"/>
    <w:rsid w:val="00FF1DC5"/>
    <w:rsid w:val="00FF290A"/>
    <w:rsid w:val="00FF54F5"/>
    <w:rsid w:val="00FF68A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0CEEB99"/>
  <w15:docId w15:val="{3DB51479-AF35-4B9D-A491-06333789C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135C"/>
    <w:pPr>
      <w:jc w:val="both"/>
    </w:pPr>
  </w:style>
  <w:style w:type="paragraph" w:styleId="berschrift1">
    <w:name w:val="heading 1"/>
    <w:basedOn w:val="Standard"/>
    <w:next w:val="Standard"/>
    <w:link w:val="berschrift1Zchn"/>
    <w:uiPriority w:val="9"/>
    <w:qFormat/>
    <w:rsid w:val="00A26917"/>
    <w:pPr>
      <w:keepNext/>
      <w:pageBreakBefore/>
      <w:numPr>
        <w:numId w:val="1"/>
      </w:numPr>
      <w:overflowPunct w:val="0"/>
      <w:autoSpaceDE w:val="0"/>
      <w:autoSpaceDN w:val="0"/>
      <w:adjustRightInd w:val="0"/>
      <w:spacing w:after="0" w:line="240" w:lineRule="auto"/>
      <w:textAlignment w:val="baseline"/>
      <w:outlineLvl w:val="0"/>
    </w:pPr>
    <w:rPr>
      <w:rFonts w:ascii="Arial" w:eastAsia="Times New Roman" w:hAnsi="Arial" w:cs="Times New Roman"/>
      <w:b/>
      <w:bCs/>
      <w:kern w:val="28"/>
      <w:sz w:val="28"/>
      <w:szCs w:val="28"/>
      <w:lang w:eastAsia="de-DE"/>
    </w:rPr>
  </w:style>
  <w:style w:type="paragraph" w:styleId="berschrift2">
    <w:name w:val="heading 2"/>
    <w:basedOn w:val="Standard"/>
    <w:next w:val="Standard"/>
    <w:link w:val="berschrift2Zchn"/>
    <w:uiPriority w:val="9"/>
    <w:qFormat/>
    <w:rsid w:val="00A26917"/>
    <w:pPr>
      <w:keepNext/>
      <w:numPr>
        <w:ilvl w:val="1"/>
        <w:numId w:val="2"/>
      </w:numPr>
      <w:overflowPunct w:val="0"/>
      <w:autoSpaceDE w:val="0"/>
      <w:autoSpaceDN w:val="0"/>
      <w:adjustRightInd w:val="0"/>
      <w:spacing w:before="480" w:after="120" w:line="240" w:lineRule="auto"/>
      <w:textAlignment w:val="baseline"/>
      <w:outlineLvl w:val="1"/>
    </w:pPr>
    <w:rPr>
      <w:rFonts w:ascii="Arial" w:eastAsia="Times New Roman" w:hAnsi="Arial" w:cs="Times New Roman"/>
      <w:b/>
      <w:bCs/>
      <w:sz w:val="24"/>
      <w:szCs w:val="24"/>
      <w:lang w:eastAsia="de-DE"/>
    </w:rPr>
  </w:style>
  <w:style w:type="paragraph" w:styleId="berschrift3">
    <w:name w:val="heading 3"/>
    <w:basedOn w:val="Standard"/>
    <w:next w:val="Standard"/>
    <w:link w:val="berschrift3Zchn"/>
    <w:uiPriority w:val="9"/>
    <w:qFormat/>
    <w:rsid w:val="00A26917"/>
    <w:pPr>
      <w:keepNext/>
      <w:numPr>
        <w:ilvl w:val="2"/>
        <w:numId w:val="2"/>
      </w:numPr>
      <w:overflowPunct w:val="0"/>
      <w:autoSpaceDE w:val="0"/>
      <w:autoSpaceDN w:val="0"/>
      <w:adjustRightInd w:val="0"/>
      <w:spacing w:before="360" w:after="120" w:line="240" w:lineRule="auto"/>
      <w:textAlignment w:val="baseline"/>
      <w:outlineLvl w:val="2"/>
    </w:pPr>
    <w:rPr>
      <w:rFonts w:ascii="Arial" w:eastAsia="Times New Roman" w:hAnsi="Arial" w:cs="Times New Roman"/>
      <w:b/>
      <w:bCs/>
      <w:sz w:val="24"/>
      <w:szCs w:val="24"/>
      <w:lang w:eastAsia="de-DE"/>
    </w:rPr>
  </w:style>
  <w:style w:type="paragraph" w:styleId="berschrift4">
    <w:name w:val="heading 4"/>
    <w:basedOn w:val="Standard"/>
    <w:next w:val="Standard"/>
    <w:link w:val="berschrift4Zchn"/>
    <w:uiPriority w:val="9"/>
    <w:qFormat/>
    <w:rsid w:val="00A26917"/>
    <w:pPr>
      <w:numPr>
        <w:ilvl w:val="3"/>
        <w:numId w:val="2"/>
      </w:numPr>
      <w:overflowPunct w:val="0"/>
      <w:autoSpaceDE w:val="0"/>
      <w:autoSpaceDN w:val="0"/>
      <w:adjustRightInd w:val="0"/>
      <w:spacing w:before="480" w:after="120" w:line="240" w:lineRule="auto"/>
      <w:textAlignment w:val="baseline"/>
      <w:outlineLvl w:val="3"/>
    </w:pPr>
    <w:rPr>
      <w:rFonts w:ascii="Arial" w:eastAsia="Times New Roman" w:hAnsi="Arial" w:cs="Times New Roman"/>
      <w:b/>
      <w:bCs/>
      <w:color w:val="000000"/>
      <w:sz w:val="24"/>
      <w:szCs w:val="24"/>
      <w:lang w:eastAsia="de-DE"/>
    </w:rPr>
  </w:style>
  <w:style w:type="paragraph" w:styleId="berschrift5">
    <w:name w:val="heading 5"/>
    <w:basedOn w:val="Standard"/>
    <w:next w:val="Standard"/>
    <w:link w:val="berschrift5Zchn"/>
    <w:qFormat/>
    <w:rsid w:val="00A26917"/>
    <w:pPr>
      <w:keepNext/>
      <w:numPr>
        <w:ilvl w:val="4"/>
        <w:numId w:val="2"/>
      </w:numPr>
      <w:overflowPunct w:val="0"/>
      <w:autoSpaceDE w:val="0"/>
      <w:autoSpaceDN w:val="0"/>
      <w:adjustRightInd w:val="0"/>
      <w:spacing w:before="360" w:after="120" w:line="240" w:lineRule="auto"/>
      <w:textAlignment w:val="baseline"/>
      <w:outlineLvl w:val="4"/>
    </w:pPr>
    <w:rPr>
      <w:rFonts w:ascii="Arial" w:eastAsia="Times New Roman" w:hAnsi="Arial" w:cs="Times New Roman"/>
      <w:b/>
      <w:bCs/>
      <w:sz w:val="24"/>
      <w:szCs w:val="24"/>
      <w:lang w:eastAsia="de-DE"/>
    </w:rPr>
  </w:style>
  <w:style w:type="paragraph" w:styleId="berschrift6">
    <w:name w:val="heading 6"/>
    <w:basedOn w:val="Standard"/>
    <w:next w:val="Standard"/>
    <w:link w:val="berschrift6Zchn"/>
    <w:uiPriority w:val="99"/>
    <w:qFormat/>
    <w:rsid w:val="00A26917"/>
    <w:pPr>
      <w:pageBreakBefore/>
      <w:numPr>
        <w:numId w:val="2"/>
      </w:numPr>
      <w:overflowPunct w:val="0"/>
      <w:autoSpaceDE w:val="0"/>
      <w:autoSpaceDN w:val="0"/>
      <w:adjustRightInd w:val="0"/>
      <w:spacing w:after="0" w:line="240" w:lineRule="auto"/>
      <w:ind w:right="-357"/>
      <w:textAlignment w:val="baseline"/>
      <w:outlineLvl w:val="5"/>
    </w:pPr>
    <w:rPr>
      <w:rFonts w:ascii="Arial" w:eastAsia="Times New Roman" w:hAnsi="Arial" w:cs="Times New Roman"/>
      <w:b/>
      <w:bCs/>
      <w:color w:val="808080"/>
      <w:sz w:val="28"/>
      <w:szCs w:val="28"/>
      <w:lang w:eastAsia="de-DE"/>
    </w:rPr>
  </w:style>
  <w:style w:type="paragraph" w:styleId="berschrift7">
    <w:name w:val="heading 7"/>
    <w:basedOn w:val="Standard"/>
    <w:next w:val="Standard"/>
    <w:link w:val="berschrift7Zchn"/>
    <w:uiPriority w:val="99"/>
    <w:qFormat/>
    <w:rsid w:val="00A26917"/>
    <w:pPr>
      <w:keepNext/>
      <w:numPr>
        <w:ilvl w:val="6"/>
        <w:numId w:val="2"/>
      </w:numPr>
      <w:overflowPunct w:val="0"/>
      <w:autoSpaceDE w:val="0"/>
      <w:autoSpaceDN w:val="0"/>
      <w:adjustRightInd w:val="0"/>
      <w:spacing w:after="0" w:line="240" w:lineRule="auto"/>
      <w:jc w:val="center"/>
      <w:textAlignment w:val="baseline"/>
      <w:outlineLvl w:val="6"/>
    </w:pPr>
    <w:rPr>
      <w:rFonts w:ascii="Arial" w:eastAsia="Times New Roman" w:hAnsi="Arial" w:cs="Times New Roman"/>
      <w:b/>
      <w:bCs/>
      <w:sz w:val="24"/>
      <w:szCs w:val="24"/>
      <w:lang w:eastAsia="de-DE"/>
    </w:rPr>
  </w:style>
  <w:style w:type="paragraph" w:styleId="berschrift8">
    <w:name w:val="heading 8"/>
    <w:basedOn w:val="Standard"/>
    <w:next w:val="Standard"/>
    <w:link w:val="berschrift8Zchn"/>
    <w:uiPriority w:val="99"/>
    <w:qFormat/>
    <w:rsid w:val="00A26917"/>
    <w:pPr>
      <w:keepNext/>
      <w:numPr>
        <w:ilvl w:val="7"/>
        <w:numId w:val="2"/>
      </w:numPr>
      <w:overflowPunct w:val="0"/>
      <w:autoSpaceDE w:val="0"/>
      <w:autoSpaceDN w:val="0"/>
      <w:adjustRightInd w:val="0"/>
      <w:spacing w:after="0" w:line="240" w:lineRule="auto"/>
      <w:textAlignment w:val="baseline"/>
      <w:outlineLvl w:val="7"/>
    </w:pPr>
    <w:rPr>
      <w:rFonts w:ascii="Arial" w:eastAsia="Times New Roman" w:hAnsi="Arial" w:cs="Times New Roman"/>
      <w:b/>
      <w:bCs/>
      <w:color w:val="000000"/>
      <w:sz w:val="24"/>
      <w:szCs w:val="24"/>
      <w:lang w:eastAsia="de-DE"/>
    </w:rPr>
  </w:style>
  <w:style w:type="paragraph" w:styleId="berschrift9">
    <w:name w:val="heading 9"/>
    <w:basedOn w:val="Standard"/>
    <w:next w:val="Standard"/>
    <w:link w:val="berschrift9Zchn"/>
    <w:uiPriority w:val="99"/>
    <w:qFormat/>
    <w:rsid w:val="00A26917"/>
    <w:pPr>
      <w:keepNext/>
      <w:numPr>
        <w:ilvl w:val="8"/>
        <w:numId w:val="2"/>
      </w:numPr>
      <w:overflowPunct w:val="0"/>
      <w:autoSpaceDE w:val="0"/>
      <w:autoSpaceDN w:val="0"/>
      <w:adjustRightInd w:val="0"/>
      <w:spacing w:after="0" w:line="240" w:lineRule="auto"/>
      <w:jc w:val="center"/>
      <w:textAlignment w:val="baseline"/>
      <w:outlineLvl w:val="8"/>
    </w:pPr>
    <w:rPr>
      <w:rFonts w:ascii="Arial" w:eastAsia="Times New Roman" w:hAnsi="Arial" w:cs="Times New Roman"/>
      <w:b/>
      <w:bCs/>
      <w:color w:val="000000"/>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A4E24"/>
    <w:rPr>
      <w:color w:val="0000FF" w:themeColor="hyperlink"/>
      <w:u w:val="single"/>
    </w:rPr>
  </w:style>
  <w:style w:type="paragraph" w:styleId="Kopfzeile">
    <w:name w:val="header"/>
    <w:basedOn w:val="Standard"/>
    <w:link w:val="KopfzeileZchn"/>
    <w:uiPriority w:val="99"/>
    <w:unhideWhenUsed/>
    <w:rsid w:val="001C4CB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4CB7"/>
  </w:style>
  <w:style w:type="paragraph" w:styleId="Fuzeile">
    <w:name w:val="footer"/>
    <w:basedOn w:val="Standard"/>
    <w:link w:val="FuzeileZchn"/>
    <w:uiPriority w:val="99"/>
    <w:unhideWhenUsed/>
    <w:rsid w:val="001C4C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4CB7"/>
  </w:style>
  <w:style w:type="character" w:styleId="Kommentarzeichen">
    <w:name w:val="annotation reference"/>
    <w:basedOn w:val="Absatz-Standardschriftart"/>
    <w:uiPriority w:val="99"/>
    <w:unhideWhenUsed/>
    <w:rsid w:val="00A43355"/>
    <w:rPr>
      <w:sz w:val="16"/>
      <w:szCs w:val="16"/>
    </w:rPr>
  </w:style>
  <w:style w:type="paragraph" w:styleId="Kommentartext">
    <w:name w:val="annotation text"/>
    <w:basedOn w:val="Standard"/>
    <w:link w:val="KommentartextZchn"/>
    <w:uiPriority w:val="99"/>
    <w:unhideWhenUsed/>
    <w:rsid w:val="00A43355"/>
    <w:pPr>
      <w:spacing w:line="240" w:lineRule="auto"/>
    </w:pPr>
    <w:rPr>
      <w:sz w:val="20"/>
      <w:szCs w:val="20"/>
    </w:rPr>
  </w:style>
  <w:style w:type="character" w:customStyle="1" w:styleId="KommentartextZchn">
    <w:name w:val="Kommentartext Zchn"/>
    <w:basedOn w:val="Absatz-Standardschriftart"/>
    <w:link w:val="Kommentartext"/>
    <w:uiPriority w:val="99"/>
    <w:rsid w:val="00A43355"/>
    <w:rPr>
      <w:sz w:val="20"/>
      <w:szCs w:val="20"/>
    </w:rPr>
  </w:style>
  <w:style w:type="paragraph" w:styleId="Kommentarthema">
    <w:name w:val="annotation subject"/>
    <w:basedOn w:val="Kommentartext"/>
    <w:next w:val="Kommentartext"/>
    <w:link w:val="KommentarthemaZchn"/>
    <w:uiPriority w:val="99"/>
    <w:semiHidden/>
    <w:unhideWhenUsed/>
    <w:rsid w:val="00A43355"/>
    <w:rPr>
      <w:b/>
      <w:bCs/>
    </w:rPr>
  </w:style>
  <w:style w:type="character" w:customStyle="1" w:styleId="KommentarthemaZchn">
    <w:name w:val="Kommentarthema Zchn"/>
    <w:basedOn w:val="KommentartextZchn"/>
    <w:link w:val="Kommentarthema"/>
    <w:uiPriority w:val="99"/>
    <w:semiHidden/>
    <w:rsid w:val="00A43355"/>
    <w:rPr>
      <w:b/>
      <w:bCs/>
      <w:sz w:val="20"/>
      <w:szCs w:val="20"/>
    </w:rPr>
  </w:style>
  <w:style w:type="paragraph" w:styleId="Sprechblasentext">
    <w:name w:val="Balloon Text"/>
    <w:basedOn w:val="Standard"/>
    <w:link w:val="SprechblasentextZchn"/>
    <w:uiPriority w:val="99"/>
    <w:semiHidden/>
    <w:unhideWhenUsed/>
    <w:rsid w:val="00A433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43355"/>
    <w:rPr>
      <w:rFonts w:ascii="Tahoma" w:hAnsi="Tahoma" w:cs="Tahoma"/>
      <w:sz w:val="16"/>
      <w:szCs w:val="16"/>
    </w:rPr>
  </w:style>
  <w:style w:type="paragraph" w:styleId="Listenabsatz">
    <w:name w:val="List Paragraph"/>
    <w:basedOn w:val="Standard"/>
    <w:uiPriority w:val="34"/>
    <w:qFormat/>
    <w:rsid w:val="00715364"/>
    <w:pPr>
      <w:ind w:left="720"/>
      <w:contextualSpacing/>
    </w:pPr>
  </w:style>
  <w:style w:type="character" w:styleId="Seitenzahl">
    <w:name w:val="page number"/>
    <w:basedOn w:val="Absatz-Standardschriftart"/>
    <w:uiPriority w:val="99"/>
    <w:rsid w:val="002E47BA"/>
  </w:style>
  <w:style w:type="table" w:styleId="Tabellenraster">
    <w:name w:val="Table Grid"/>
    <w:basedOn w:val="NormaleTabelle"/>
    <w:uiPriority w:val="59"/>
    <w:rsid w:val="002E47BA"/>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ganization-name">
    <w:name w:val="organization-name"/>
    <w:basedOn w:val="Absatz-Standardschriftart"/>
    <w:rsid w:val="002B066D"/>
  </w:style>
  <w:style w:type="character" w:customStyle="1" w:styleId="honorific-prefix">
    <w:name w:val="honorific-prefix"/>
    <w:basedOn w:val="Absatz-Standardschriftart"/>
    <w:rsid w:val="002B066D"/>
  </w:style>
  <w:style w:type="character" w:customStyle="1" w:styleId="given-name">
    <w:name w:val="given-name"/>
    <w:basedOn w:val="Absatz-Standardschriftart"/>
    <w:rsid w:val="002B066D"/>
  </w:style>
  <w:style w:type="character" w:customStyle="1" w:styleId="family-name">
    <w:name w:val="family-name"/>
    <w:basedOn w:val="Absatz-Standardschriftart"/>
    <w:rsid w:val="002B066D"/>
  </w:style>
  <w:style w:type="character" w:customStyle="1" w:styleId="berschrift1Zchn">
    <w:name w:val="Überschrift 1 Zchn"/>
    <w:basedOn w:val="Absatz-Standardschriftart"/>
    <w:link w:val="berschrift1"/>
    <w:uiPriority w:val="9"/>
    <w:rsid w:val="00A26917"/>
    <w:rPr>
      <w:rFonts w:ascii="Arial" w:eastAsia="Times New Roman" w:hAnsi="Arial" w:cs="Times New Roman"/>
      <w:b/>
      <w:bCs/>
      <w:kern w:val="28"/>
      <w:sz w:val="28"/>
      <w:szCs w:val="28"/>
      <w:lang w:eastAsia="de-DE"/>
    </w:rPr>
  </w:style>
  <w:style w:type="character" w:customStyle="1" w:styleId="berschrift2Zchn">
    <w:name w:val="Überschrift 2 Zchn"/>
    <w:basedOn w:val="Absatz-Standardschriftart"/>
    <w:link w:val="berschrift2"/>
    <w:uiPriority w:val="9"/>
    <w:rsid w:val="00A26917"/>
    <w:rPr>
      <w:rFonts w:ascii="Arial" w:eastAsia="Times New Roman" w:hAnsi="Arial" w:cs="Times New Roman"/>
      <w:b/>
      <w:bCs/>
      <w:sz w:val="24"/>
      <w:szCs w:val="24"/>
      <w:lang w:eastAsia="de-DE"/>
    </w:rPr>
  </w:style>
  <w:style w:type="character" w:customStyle="1" w:styleId="berschrift3Zchn">
    <w:name w:val="Überschrift 3 Zchn"/>
    <w:basedOn w:val="Absatz-Standardschriftart"/>
    <w:link w:val="berschrift3"/>
    <w:uiPriority w:val="9"/>
    <w:rsid w:val="00A26917"/>
    <w:rPr>
      <w:rFonts w:ascii="Arial" w:eastAsia="Times New Roman" w:hAnsi="Arial" w:cs="Times New Roman"/>
      <w:b/>
      <w:bCs/>
      <w:sz w:val="24"/>
      <w:szCs w:val="24"/>
      <w:lang w:eastAsia="de-DE"/>
    </w:rPr>
  </w:style>
  <w:style w:type="character" w:customStyle="1" w:styleId="berschrift4Zchn">
    <w:name w:val="Überschrift 4 Zchn"/>
    <w:basedOn w:val="Absatz-Standardschriftart"/>
    <w:link w:val="berschrift4"/>
    <w:uiPriority w:val="9"/>
    <w:rsid w:val="00A26917"/>
    <w:rPr>
      <w:rFonts w:ascii="Arial" w:eastAsia="Times New Roman" w:hAnsi="Arial" w:cs="Times New Roman"/>
      <w:b/>
      <w:bCs/>
      <w:color w:val="000000"/>
      <w:sz w:val="24"/>
      <w:szCs w:val="24"/>
      <w:lang w:eastAsia="de-DE"/>
    </w:rPr>
  </w:style>
  <w:style w:type="character" w:customStyle="1" w:styleId="berschrift5Zchn">
    <w:name w:val="Überschrift 5 Zchn"/>
    <w:basedOn w:val="Absatz-Standardschriftart"/>
    <w:link w:val="berschrift5"/>
    <w:rsid w:val="00A26917"/>
    <w:rPr>
      <w:rFonts w:ascii="Arial" w:eastAsia="Times New Roman" w:hAnsi="Arial" w:cs="Times New Roman"/>
      <w:b/>
      <w:bCs/>
      <w:sz w:val="24"/>
      <w:szCs w:val="24"/>
      <w:lang w:eastAsia="de-DE"/>
    </w:rPr>
  </w:style>
  <w:style w:type="character" w:customStyle="1" w:styleId="berschrift6Zchn">
    <w:name w:val="Überschrift 6 Zchn"/>
    <w:basedOn w:val="Absatz-Standardschriftart"/>
    <w:link w:val="berschrift6"/>
    <w:uiPriority w:val="99"/>
    <w:rsid w:val="00A26917"/>
    <w:rPr>
      <w:rFonts w:ascii="Arial" w:eastAsia="Times New Roman" w:hAnsi="Arial" w:cs="Times New Roman"/>
      <w:b/>
      <w:bCs/>
      <w:color w:val="808080"/>
      <w:sz w:val="28"/>
      <w:szCs w:val="28"/>
      <w:lang w:eastAsia="de-DE"/>
    </w:rPr>
  </w:style>
  <w:style w:type="character" w:customStyle="1" w:styleId="berschrift7Zchn">
    <w:name w:val="Überschrift 7 Zchn"/>
    <w:basedOn w:val="Absatz-Standardschriftart"/>
    <w:link w:val="berschrift7"/>
    <w:uiPriority w:val="99"/>
    <w:rsid w:val="00A26917"/>
    <w:rPr>
      <w:rFonts w:ascii="Arial" w:eastAsia="Times New Roman" w:hAnsi="Arial" w:cs="Times New Roman"/>
      <w:b/>
      <w:bCs/>
      <w:sz w:val="24"/>
      <w:szCs w:val="24"/>
      <w:lang w:eastAsia="de-DE"/>
    </w:rPr>
  </w:style>
  <w:style w:type="character" w:customStyle="1" w:styleId="berschrift8Zchn">
    <w:name w:val="Überschrift 8 Zchn"/>
    <w:basedOn w:val="Absatz-Standardschriftart"/>
    <w:link w:val="berschrift8"/>
    <w:uiPriority w:val="99"/>
    <w:rsid w:val="00A26917"/>
    <w:rPr>
      <w:rFonts w:ascii="Arial" w:eastAsia="Times New Roman" w:hAnsi="Arial" w:cs="Times New Roman"/>
      <w:b/>
      <w:bCs/>
      <w:color w:val="000000"/>
      <w:sz w:val="24"/>
      <w:szCs w:val="24"/>
      <w:lang w:eastAsia="de-DE"/>
    </w:rPr>
  </w:style>
  <w:style w:type="character" w:customStyle="1" w:styleId="berschrift9Zchn">
    <w:name w:val="Überschrift 9 Zchn"/>
    <w:basedOn w:val="Absatz-Standardschriftart"/>
    <w:link w:val="berschrift9"/>
    <w:uiPriority w:val="99"/>
    <w:rsid w:val="00A26917"/>
    <w:rPr>
      <w:rFonts w:ascii="Arial" w:eastAsia="Times New Roman" w:hAnsi="Arial" w:cs="Times New Roman"/>
      <w:b/>
      <w:bCs/>
      <w:color w:val="000000"/>
      <w:sz w:val="24"/>
      <w:szCs w:val="24"/>
      <w:lang w:eastAsia="de-DE"/>
    </w:rPr>
  </w:style>
  <w:style w:type="numbering" w:customStyle="1" w:styleId="KeineListe1">
    <w:name w:val="Keine Liste1"/>
    <w:next w:val="KeineListe"/>
    <w:semiHidden/>
    <w:unhideWhenUsed/>
    <w:rsid w:val="00A26917"/>
  </w:style>
  <w:style w:type="character" w:customStyle="1" w:styleId="Textkrper-Einzug2Zchn">
    <w:name w:val="Textkörper-Einzug 2 Zchn"/>
    <w:basedOn w:val="Absatz-Standardschriftart"/>
    <w:link w:val="Textkrper-Einzug2"/>
    <w:uiPriority w:val="99"/>
    <w:rsid w:val="00A26917"/>
    <w:rPr>
      <w:rFonts w:ascii="Arial" w:eastAsia="Times New Roman" w:hAnsi="Arial" w:cs="Arial"/>
      <w:sz w:val="24"/>
      <w:szCs w:val="24"/>
      <w:lang w:eastAsia="de-DE"/>
    </w:rPr>
  </w:style>
  <w:style w:type="paragraph" w:styleId="Textkrper-Einzug2">
    <w:name w:val="Body Text Indent 2"/>
    <w:basedOn w:val="Standard"/>
    <w:link w:val="Textkrper-Einzug2Zchn"/>
    <w:uiPriority w:val="99"/>
    <w:rsid w:val="00A26917"/>
    <w:pPr>
      <w:tabs>
        <w:tab w:val="left" w:pos="855"/>
        <w:tab w:val="left" w:pos="1418"/>
        <w:tab w:val="left" w:pos="11057"/>
      </w:tabs>
      <w:overflowPunct w:val="0"/>
      <w:autoSpaceDE w:val="0"/>
      <w:autoSpaceDN w:val="0"/>
      <w:adjustRightInd w:val="0"/>
      <w:spacing w:after="0" w:line="280" w:lineRule="exact"/>
      <w:ind w:left="855"/>
      <w:textAlignment w:val="baseline"/>
    </w:pPr>
    <w:rPr>
      <w:rFonts w:ascii="Arial" w:eastAsia="Times New Roman" w:hAnsi="Arial" w:cs="Arial"/>
      <w:sz w:val="24"/>
      <w:szCs w:val="24"/>
      <w:lang w:eastAsia="de-DE"/>
    </w:rPr>
  </w:style>
  <w:style w:type="character" w:customStyle="1" w:styleId="Textkrper-Einzug2Zchn1">
    <w:name w:val="Textkörper-Einzug 2 Zchn1"/>
    <w:basedOn w:val="Absatz-Standardschriftart"/>
    <w:uiPriority w:val="99"/>
    <w:semiHidden/>
    <w:rsid w:val="00A26917"/>
  </w:style>
  <w:style w:type="paragraph" w:styleId="Textkrper2">
    <w:name w:val="Body Text 2"/>
    <w:basedOn w:val="Standard"/>
    <w:link w:val="Textkrper2Zchn"/>
    <w:uiPriority w:val="99"/>
    <w:rsid w:val="00A26917"/>
    <w:pPr>
      <w:overflowPunct w:val="0"/>
      <w:autoSpaceDE w:val="0"/>
      <w:autoSpaceDN w:val="0"/>
      <w:adjustRightInd w:val="0"/>
      <w:spacing w:after="0" w:line="240" w:lineRule="auto"/>
      <w:textAlignment w:val="baseline"/>
    </w:pPr>
    <w:rPr>
      <w:rFonts w:ascii="Arial" w:eastAsia="Times New Roman" w:hAnsi="Arial" w:cs="Times New Roman"/>
      <w:color w:val="808080"/>
      <w:sz w:val="20"/>
      <w:szCs w:val="20"/>
      <w:lang w:eastAsia="de-DE"/>
    </w:rPr>
  </w:style>
  <w:style w:type="character" w:customStyle="1" w:styleId="Textkrper2Zchn">
    <w:name w:val="Textkörper 2 Zchn"/>
    <w:basedOn w:val="Absatz-Standardschriftart"/>
    <w:link w:val="Textkrper2"/>
    <w:uiPriority w:val="99"/>
    <w:rsid w:val="00A26917"/>
    <w:rPr>
      <w:rFonts w:ascii="Arial" w:eastAsia="Times New Roman" w:hAnsi="Arial" w:cs="Times New Roman"/>
      <w:color w:val="808080"/>
      <w:sz w:val="20"/>
      <w:szCs w:val="20"/>
      <w:lang w:eastAsia="de-DE"/>
    </w:rPr>
  </w:style>
  <w:style w:type="character" w:customStyle="1" w:styleId="TextkrperZchn">
    <w:name w:val="Textkörper Zchn"/>
    <w:basedOn w:val="Absatz-Standardschriftart"/>
    <w:link w:val="Textkrper"/>
    <w:uiPriority w:val="99"/>
    <w:rsid w:val="00A26917"/>
    <w:rPr>
      <w:rFonts w:ascii="Arial" w:eastAsia="Times New Roman" w:hAnsi="Arial" w:cs="Arial"/>
      <w:b/>
      <w:bCs/>
      <w:color w:val="000000"/>
      <w:sz w:val="24"/>
      <w:szCs w:val="24"/>
      <w:lang w:eastAsia="de-DE"/>
    </w:rPr>
  </w:style>
  <w:style w:type="paragraph" w:styleId="Textkrper">
    <w:name w:val="Body Text"/>
    <w:basedOn w:val="Standard"/>
    <w:link w:val="TextkrperZchn"/>
    <w:uiPriority w:val="99"/>
    <w:rsid w:val="00A26917"/>
    <w:pPr>
      <w:overflowPunct w:val="0"/>
      <w:autoSpaceDE w:val="0"/>
      <w:autoSpaceDN w:val="0"/>
      <w:adjustRightInd w:val="0"/>
      <w:spacing w:after="0" w:line="240" w:lineRule="auto"/>
      <w:jc w:val="center"/>
      <w:textAlignment w:val="baseline"/>
    </w:pPr>
    <w:rPr>
      <w:rFonts w:ascii="Arial" w:eastAsia="Times New Roman" w:hAnsi="Arial" w:cs="Arial"/>
      <w:b/>
      <w:bCs/>
      <w:color w:val="000000"/>
      <w:sz w:val="24"/>
      <w:szCs w:val="24"/>
      <w:lang w:eastAsia="de-DE"/>
    </w:rPr>
  </w:style>
  <w:style w:type="character" w:customStyle="1" w:styleId="TextkrperZchn1">
    <w:name w:val="Textkörper Zchn1"/>
    <w:basedOn w:val="Absatz-Standardschriftart"/>
    <w:uiPriority w:val="99"/>
    <w:semiHidden/>
    <w:rsid w:val="00A26917"/>
  </w:style>
  <w:style w:type="paragraph" w:styleId="Funotentext">
    <w:name w:val="footnote text"/>
    <w:basedOn w:val="Standard"/>
    <w:link w:val="FunotentextZchn"/>
    <w:rsid w:val="00A26917"/>
    <w:pPr>
      <w:overflowPunct w:val="0"/>
      <w:autoSpaceDE w:val="0"/>
      <w:autoSpaceDN w:val="0"/>
      <w:adjustRightInd w:val="0"/>
      <w:spacing w:after="0" w:line="240" w:lineRule="auto"/>
      <w:textAlignment w:val="baseline"/>
    </w:pPr>
    <w:rPr>
      <w:rFonts w:ascii="Arial" w:eastAsia="Times New Roman" w:hAnsi="Arial" w:cs="Times New Roman"/>
      <w:sz w:val="20"/>
      <w:szCs w:val="20"/>
      <w:lang w:eastAsia="de-DE"/>
    </w:rPr>
  </w:style>
  <w:style w:type="character" w:customStyle="1" w:styleId="FunotentextZchn">
    <w:name w:val="Fußnotentext Zchn"/>
    <w:basedOn w:val="Absatz-Standardschriftart"/>
    <w:link w:val="Funotentext"/>
    <w:rsid w:val="00A26917"/>
    <w:rPr>
      <w:rFonts w:ascii="Arial" w:eastAsia="Times New Roman" w:hAnsi="Arial" w:cs="Times New Roman"/>
      <w:sz w:val="20"/>
      <w:szCs w:val="20"/>
      <w:lang w:eastAsia="de-DE"/>
    </w:rPr>
  </w:style>
  <w:style w:type="paragraph" w:customStyle="1" w:styleId="Vordruck">
    <w:name w:val="Vordruck"/>
    <w:rsid w:val="00A2691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eastAsia="de-DE"/>
    </w:rPr>
  </w:style>
  <w:style w:type="character" w:customStyle="1" w:styleId="Textkrper-Einzug3Zchn">
    <w:name w:val="Textkörper-Einzug 3 Zchn"/>
    <w:basedOn w:val="Absatz-Standardschriftart"/>
    <w:link w:val="Textkrper-Einzug3"/>
    <w:uiPriority w:val="99"/>
    <w:rsid w:val="00A26917"/>
    <w:rPr>
      <w:rFonts w:ascii="Arial" w:eastAsia="Times New Roman" w:hAnsi="Arial" w:cs="Times New Roman"/>
      <w:color w:val="000000"/>
      <w:sz w:val="20"/>
      <w:szCs w:val="20"/>
      <w:u w:val="single"/>
      <w:lang w:eastAsia="de-DE"/>
    </w:rPr>
  </w:style>
  <w:style w:type="paragraph" w:styleId="Textkrper-Einzug3">
    <w:name w:val="Body Text Indent 3"/>
    <w:basedOn w:val="Standard"/>
    <w:link w:val="Textkrper-Einzug3Zchn"/>
    <w:uiPriority w:val="99"/>
    <w:rsid w:val="00A26917"/>
    <w:pPr>
      <w:overflowPunct w:val="0"/>
      <w:autoSpaceDE w:val="0"/>
      <w:autoSpaceDN w:val="0"/>
      <w:adjustRightInd w:val="0"/>
      <w:spacing w:after="0" w:line="240" w:lineRule="auto"/>
      <w:ind w:left="851"/>
      <w:textAlignment w:val="baseline"/>
    </w:pPr>
    <w:rPr>
      <w:rFonts w:ascii="Arial" w:eastAsia="Times New Roman" w:hAnsi="Arial" w:cs="Times New Roman"/>
      <w:color w:val="000000"/>
      <w:sz w:val="20"/>
      <w:szCs w:val="20"/>
      <w:u w:val="single"/>
      <w:lang w:eastAsia="de-DE"/>
    </w:rPr>
  </w:style>
  <w:style w:type="character" w:customStyle="1" w:styleId="Textkrper-Einzug3Zchn1">
    <w:name w:val="Textkörper-Einzug 3 Zchn1"/>
    <w:basedOn w:val="Absatz-Standardschriftart"/>
    <w:uiPriority w:val="99"/>
    <w:semiHidden/>
    <w:rsid w:val="00A26917"/>
    <w:rPr>
      <w:sz w:val="16"/>
      <w:szCs w:val="16"/>
    </w:rPr>
  </w:style>
  <w:style w:type="character" w:customStyle="1" w:styleId="Textkrper3Zchn">
    <w:name w:val="Textkörper 3 Zchn"/>
    <w:basedOn w:val="Absatz-Standardschriftart"/>
    <w:link w:val="Textkrper3"/>
    <w:uiPriority w:val="99"/>
    <w:rsid w:val="00A26917"/>
    <w:rPr>
      <w:rFonts w:ascii="Arial" w:eastAsia="Times New Roman" w:hAnsi="Arial" w:cs="Times New Roman"/>
      <w:sz w:val="24"/>
      <w:szCs w:val="24"/>
      <w:lang w:eastAsia="de-DE"/>
    </w:rPr>
  </w:style>
  <w:style w:type="paragraph" w:styleId="Textkrper3">
    <w:name w:val="Body Text 3"/>
    <w:basedOn w:val="Standard"/>
    <w:link w:val="Textkrper3Zchn"/>
    <w:uiPriority w:val="99"/>
    <w:rsid w:val="00A26917"/>
    <w:pPr>
      <w:numPr>
        <w:ilvl w:val="12"/>
      </w:numPr>
      <w:overflowPunct w:val="0"/>
      <w:autoSpaceDE w:val="0"/>
      <w:autoSpaceDN w:val="0"/>
      <w:adjustRightInd w:val="0"/>
      <w:spacing w:after="0" w:line="240" w:lineRule="auto"/>
      <w:textAlignment w:val="baseline"/>
    </w:pPr>
    <w:rPr>
      <w:rFonts w:ascii="Arial" w:eastAsia="Times New Roman" w:hAnsi="Arial" w:cs="Times New Roman"/>
      <w:sz w:val="24"/>
      <w:szCs w:val="24"/>
      <w:lang w:eastAsia="de-DE"/>
    </w:rPr>
  </w:style>
  <w:style w:type="character" w:customStyle="1" w:styleId="Textkrper3Zchn1">
    <w:name w:val="Textkörper 3 Zchn1"/>
    <w:basedOn w:val="Absatz-Standardschriftart"/>
    <w:uiPriority w:val="99"/>
    <w:semiHidden/>
    <w:rsid w:val="00A26917"/>
    <w:rPr>
      <w:sz w:val="16"/>
      <w:szCs w:val="16"/>
    </w:rPr>
  </w:style>
  <w:style w:type="character" w:customStyle="1" w:styleId="DokumentstrukturZchn">
    <w:name w:val="Dokumentstruktur Zchn"/>
    <w:basedOn w:val="Absatz-Standardschriftart"/>
    <w:link w:val="Dokumentstruktur"/>
    <w:uiPriority w:val="99"/>
    <w:rsid w:val="00A26917"/>
    <w:rPr>
      <w:rFonts w:ascii="Tahoma" w:eastAsia="Times New Roman" w:hAnsi="Tahoma" w:cs="Tahoma"/>
      <w:sz w:val="20"/>
      <w:szCs w:val="20"/>
      <w:shd w:val="clear" w:color="auto" w:fill="000080"/>
      <w:lang w:eastAsia="de-DE"/>
    </w:rPr>
  </w:style>
  <w:style w:type="paragraph" w:styleId="Dokumentstruktur">
    <w:name w:val="Document Map"/>
    <w:basedOn w:val="Standard"/>
    <w:link w:val="DokumentstrukturZchn"/>
    <w:uiPriority w:val="99"/>
    <w:rsid w:val="00A26917"/>
    <w:pPr>
      <w:shd w:val="clear" w:color="auto" w:fill="000080"/>
      <w:overflowPunct w:val="0"/>
      <w:autoSpaceDE w:val="0"/>
      <w:autoSpaceDN w:val="0"/>
      <w:adjustRightInd w:val="0"/>
      <w:spacing w:after="0" w:line="240" w:lineRule="auto"/>
      <w:textAlignment w:val="baseline"/>
    </w:pPr>
    <w:rPr>
      <w:rFonts w:ascii="Tahoma" w:eastAsia="Times New Roman" w:hAnsi="Tahoma" w:cs="Tahoma"/>
      <w:sz w:val="20"/>
      <w:szCs w:val="20"/>
      <w:lang w:eastAsia="de-DE"/>
    </w:rPr>
  </w:style>
  <w:style w:type="character" w:customStyle="1" w:styleId="DokumentstrukturZchn1">
    <w:name w:val="Dokumentstruktur Zchn1"/>
    <w:basedOn w:val="Absatz-Standardschriftart"/>
    <w:uiPriority w:val="99"/>
    <w:semiHidden/>
    <w:rsid w:val="00A26917"/>
    <w:rPr>
      <w:rFonts w:ascii="Tahoma" w:hAnsi="Tahoma" w:cs="Tahoma"/>
      <w:sz w:val="16"/>
      <w:szCs w:val="16"/>
    </w:rPr>
  </w:style>
  <w:style w:type="paragraph" w:customStyle="1" w:styleId="Vordrucktext">
    <w:name w:val="Vordrucktext"/>
    <w:basedOn w:val="Standard"/>
    <w:link w:val="VordrucktextZchn"/>
    <w:uiPriority w:val="99"/>
    <w:qFormat/>
    <w:rsid w:val="00A26917"/>
    <w:pPr>
      <w:tabs>
        <w:tab w:val="num" w:pos="360"/>
      </w:tabs>
      <w:spacing w:after="0" w:line="360" w:lineRule="auto"/>
    </w:pPr>
    <w:rPr>
      <w:rFonts w:ascii="Arial" w:eastAsia="Times New Roman" w:hAnsi="Arial" w:cs="Times New Roman"/>
    </w:rPr>
  </w:style>
  <w:style w:type="character" w:customStyle="1" w:styleId="VordrucktextZchn">
    <w:name w:val="Vordrucktext Zchn"/>
    <w:basedOn w:val="Absatz-Standardschriftart"/>
    <w:link w:val="Vordrucktext"/>
    <w:uiPriority w:val="99"/>
    <w:locked/>
    <w:rsid w:val="00A26917"/>
    <w:rPr>
      <w:rFonts w:ascii="Arial" w:eastAsia="Times New Roman" w:hAnsi="Arial" w:cs="Times New Roman"/>
    </w:rPr>
  </w:style>
  <w:style w:type="paragraph" w:customStyle="1" w:styleId="DFG">
    <w:name w:val="DFG"/>
    <w:uiPriority w:val="99"/>
    <w:rsid w:val="00A26917"/>
    <w:pPr>
      <w:spacing w:after="0" w:line="240" w:lineRule="auto"/>
    </w:pPr>
    <w:rPr>
      <w:rFonts w:ascii="Frutiger Light" w:eastAsia="Times New Roman" w:hAnsi="Frutiger Light" w:cs="Frutiger Light"/>
      <w:sz w:val="34"/>
      <w:szCs w:val="34"/>
      <w:lang w:eastAsia="de-DE"/>
    </w:rPr>
  </w:style>
  <w:style w:type="paragraph" w:customStyle="1" w:styleId="Kategorie">
    <w:name w:val="Kategorie"/>
    <w:uiPriority w:val="99"/>
    <w:rsid w:val="00A26917"/>
    <w:pPr>
      <w:spacing w:before="360" w:after="0" w:line="240" w:lineRule="auto"/>
    </w:pPr>
    <w:rPr>
      <w:rFonts w:ascii="Frutiger Bold" w:eastAsia="Times New Roman" w:hAnsi="Frutiger Bold" w:cs="Frutiger Bold"/>
      <w:sz w:val="34"/>
      <w:szCs w:val="34"/>
      <w:lang w:eastAsia="de-DE"/>
    </w:rPr>
  </w:style>
  <w:style w:type="paragraph" w:customStyle="1" w:styleId="Vordruckname">
    <w:name w:val="Vordruckname"/>
    <w:uiPriority w:val="99"/>
    <w:rsid w:val="00A26917"/>
    <w:pPr>
      <w:widowControl w:val="0"/>
      <w:spacing w:before="1200" w:after="0" w:line="240" w:lineRule="auto"/>
    </w:pPr>
    <w:rPr>
      <w:rFonts w:ascii="Frutiger Bold" w:eastAsia="Times New Roman" w:hAnsi="Frutiger Bold" w:cs="Frutiger Bold"/>
      <w:sz w:val="28"/>
      <w:szCs w:val="28"/>
      <w:lang w:eastAsia="de-DE"/>
    </w:rPr>
  </w:style>
  <w:style w:type="character" w:styleId="Fett">
    <w:name w:val="Strong"/>
    <w:basedOn w:val="Absatz-Standardschriftart"/>
    <w:uiPriority w:val="99"/>
    <w:qFormat/>
    <w:rsid w:val="00A26917"/>
    <w:rPr>
      <w:rFonts w:cs="Times New Roman"/>
      <w:b/>
      <w:bCs/>
    </w:rPr>
  </w:style>
  <w:style w:type="paragraph" w:customStyle="1" w:styleId="berschriftA">
    <w:name w:val="Überschrift A"/>
    <w:basedOn w:val="berschrift1"/>
    <w:uiPriority w:val="99"/>
    <w:rsid w:val="00A26917"/>
    <w:pPr>
      <w:numPr>
        <w:numId w:val="3"/>
      </w:numPr>
    </w:pPr>
    <w:rPr>
      <w:color w:val="808080"/>
    </w:rPr>
  </w:style>
  <w:style w:type="paragraph" w:customStyle="1" w:styleId="berschrift2a">
    <w:name w:val="Überschrift 2a"/>
    <w:basedOn w:val="berschrift2"/>
    <w:uiPriority w:val="99"/>
    <w:rsid w:val="00A26917"/>
    <w:pPr>
      <w:keepNext w:val="0"/>
      <w:numPr>
        <w:numId w:val="1"/>
      </w:numPr>
      <w:ind w:left="856" w:hanging="856"/>
    </w:pPr>
  </w:style>
  <w:style w:type="paragraph" w:customStyle="1" w:styleId="berschrift3a">
    <w:name w:val="Überschrift 3a"/>
    <w:basedOn w:val="berschrift3"/>
    <w:uiPriority w:val="99"/>
    <w:rsid w:val="00A26917"/>
    <w:pPr>
      <w:keepNext w:val="0"/>
      <w:numPr>
        <w:numId w:val="1"/>
      </w:numPr>
      <w:ind w:left="856" w:hanging="856"/>
    </w:pPr>
  </w:style>
  <w:style w:type="paragraph" w:customStyle="1" w:styleId="Querverweis">
    <w:name w:val="Querverweis"/>
    <w:basedOn w:val="Vordrucktext"/>
    <w:link w:val="QuerverweisZchn"/>
    <w:qFormat/>
    <w:rsid w:val="00A26917"/>
    <w:rPr>
      <w:rFonts w:cs="Arial"/>
      <w:bCs/>
      <w:color w:val="0000FF"/>
      <w:u w:val="single"/>
    </w:rPr>
  </w:style>
  <w:style w:type="character" w:customStyle="1" w:styleId="QuerverweisZchn">
    <w:name w:val="Querverweis Zchn"/>
    <w:basedOn w:val="VordrucktextZchn"/>
    <w:link w:val="Querverweis"/>
    <w:locked/>
    <w:rsid w:val="00A26917"/>
    <w:rPr>
      <w:rFonts w:ascii="Arial" w:eastAsia="Times New Roman" w:hAnsi="Arial" w:cs="Arial"/>
      <w:bCs/>
      <w:color w:val="0000FF"/>
      <w:u w:val="single"/>
    </w:rPr>
  </w:style>
  <w:style w:type="character" w:customStyle="1" w:styleId="Platzhaltertext1">
    <w:name w:val="Platzhaltertext1"/>
    <w:basedOn w:val="Absatz-Standardschriftart"/>
    <w:uiPriority w:val="99"/>
    <w:semiHidden/>
    <w:rsid w:val="00A26917"/>
    <w:rPr>
      <w:rFonts w:cs="Times New Roman"/>
      <w:color w:val="FF0000"/>
    </w:rPr>
  </w:style>
  <w:style w:type="paragraph" w:styleId="Titel">
    <w:name w:val="Title"/>
    <w:basedOn w:val="Standard"/>
    <w:link w:val="TitelZchn"/>
    <w:uiPriority w:val="10"/>
    <w:qFormat/>
    <w:rsid w:val="00A26917"/>
    <w:pPr>
      <w:spacing w:after="0" w:line="312" w:lineRule="auto"/>
    </w:pPr>
    <w:rPr>
      <w:rFonts w:ascii="Arial" w:eastAsia="Times New Roman" w:hAnsi="Arial" w:cs="FrutigerLTStd-Light"/>
      <w:bCs/>
      <w:sz w:val="40"/>
      <w:szCs w:val="40"/>
    </w:rPr>
  </w:style>
  <w:style w:type="character" w:customStyle="1" w:styleId="TitelZchn">
    <w:name w:val="Titel Zchn"/>
    <w:basedOn w:val="Absatz-Standardschriftart"/>
    <w:link w:val="Titel"/>
    <w:uiPriority w:val="10"/>
    <w:rsid w:val="00A26917"/>
    <w:rPr>
      <w:rFonts w:ascii="Arial" w:eastAsia="Times New Roman" w:hAnsi="Arial" w:cs="FrutigerLTStd-Light"/>
      <w:bCs/>
      <w:sz w:val="40"/>
      <w:szCs w:val="40"/>
    </w:rPr>
  </w:style>
  <w:style w:type="paragraph" w:customStyle="1" w:styleId="Merkblatt">
    <w:name w:val="Merkblatt"/>
    <w:rsid w:val="00A26917"/>
    <w:pPr>
      <w:spacing w:before="40" w:after="0"/>
    </w:pPr>
    <w:rPr>
      <w:rFonts w:ascii="Arial" w:eastAsia="Times New Roman" w:hAnsi="Arial" w:cs="FrutigerLTStd-Bold"/>
      <w:b/>
      <w:sz w:val="48"/>
      <w:szCs w:val="48"/>
    </w:rPr>
  </w:style>
  <w:style w:type="paragraph" w:customStyle="1" w:styleId="Vordruckberschrift1">
    <w:name w:val="Vordrucküberschrift 1"/>
    <w:basedOn w:val="Standard"/>
    <w:qFormat/>
    <w:rsid w:val="00A26917"/>
    <w:pPr>
      <w:keepNext/>
      <w:tabs>
        <w:tab w:val="num" w:pos="360"/>
        <w:tab w:val="num" w:pos="567"/>
      </w:tabs>
      <w:spacing w:before="480" w:after="240" w:line="360" w:lineRule="auto"/>
      <w:ind w:left="567" w:hanging="567"/>
    </w:pPr>
    <w:rPr>
      <w:rFonts w:ascii="Arial" w:eastAsia="Times New Roman" w:hAnsi="Arial" w:cs="Times New Roman"/>
      <w:b/>
      <w:sz w:val="26"/>
    </w:rPr>
  </w:style>
  <w:style w:type="paragraph" w:customStyle="1" w:styleId="Vordruckberschrift2">
    <w:name w:val="Vordrucküberschrift 2"/>
    <w:basedOn w:val="Vordruckberschrift1"/>
    <w:qFormat/>
    <w:rsid w:val="00A26917"/>
    <w:pPr>
      <w:tabs>
        <w:tab w:val="clear" w:pos="360"/>
      </w:tabs>
      <w:spacing w:before="360"/>
    </w:pPr>
    <w:rPr>
      <w:sz w:val="22"/>
    </w:rPr>
  </w:style>
  <w:style w:type="paragraph" w:customStyle="1" w:styleId="Vordrucktext1">
    <w:name w:val="Vordrucktext 1"/>
    <w:basedOn w:val="Vordruckberschrift2"/>
    <w:qFormat/>
    <w:rsid w:val="00A26917"/>
    <w:pPr>
      <w:spacing w:before="0" w:after="0"/>
      <w:ind w:firstLine="0"/>
    </w:pPr>
    <w:rPr>
      <w:b w:val="0"/>
    </w:rPr>
  </w:style>
  <w:style w:type="paragraph" w:customStyle="1" w:styleId="Vordruckberschrift3">
    <w:name w:val="Vordrucküberschrift 3"/>
    <w:basedOn w:val="Vordrucktext"/>
    <w:qFormat/>
    <w:rsid w:val="00A26917"/>
    <w:pPr>
      <w:keepNext/>
      <w:tabs>
        <w:tab w:val="clear" w:pos="360"/>
        <w:tab w:val="num" w:pos="567"/>
      </w:tabs>
      <w:spacing w:before="220" w:after="220"/>
      <w:ind w:left="567" w:hanging="567"/>
    </w:pPr>
  </w:style>
  <w:style w:type="paragraph" w:customStyle="1" w:styleId="Funoten">
    <w:name w:val="Fußnoten"/>
    <w:rsid w:val="00A26917"/>
    <w:pPr>
      <w:spacing w:line="240" w:lineRule="auto"/>
    </w:pPr>
    <w:rPr>
      <w:rFonts w:ascii="Helvetica" w:eastAsia="Helvetica" w:hAnsi="Helvetica" w:cs="Times New Roman"/>
      <w:color w:val="000000"/>
      <w:sz w:val="20"/>
      <w:szCs w:val="20"/>
      <w:u w:color="000000"/>
      <w:lang w:eastAsia="de-DE"/>
    </w:rPr>
  </w:style>
  <w:style w:type="paragraph" w:customStyle="1" w:styleId="Standard1">
    <w:name w:val="Standard1"/>
    <w:rsid w:val="00A26917"/>
    <w:pPr>
      <w:spacing w:after="0" w:line="240" w:lineRule="auto"/>
    </w:pPr>
    <w:rPr>
      <w:rFonts w:ascii="Times New Roman" w:eastAsia="Times New Roman" w:hAnsi="Times New Roman" w:cs="Times New Roman"/>
      <w:color w:val="000000"/>
      <w:sz w:val="24"/>
      <w:szCs w:val="20"/>
      <w:u w:color="000000"/>
      <w:lang w:eastAsia="de-DE"/>
    </w:rPr>
  </w:style>
  <w:style w:type="paragraph" w:customStyle="1" w:styleId="text">
    <w:name w:val="text"/>
    <w:basedOn w:val="Vordruck"/>
    <w:rsid w:val="00A26917"/>
    <w:pPr>
      <w:ind w:left="851"/>
      <w:jc w:val="both"/>
    </w:pPr>
    <w:rPr>
      <w:rFonts w:ascii="Arial" w:hAnsi="Arial" w:cs="Arial"/>
      <w:bCs/>
      <w:sz w:val="22"/>
      <w:szCs w:val="22"/>
      <w:lang w:val="en-US"/>
    </w:rPr>
  </w:style>
  <w:style w:type="paragraph" w:customStyle="1" w:styleId="table">
    <w:name w:val="table"/>
    <w:basedOn w:val="text"/>
    <w:rsid w:val="00A26917"/>
    <w:pPr>
      <w:widowControl w:val="0"/>
      <w:overflowPunct/>
      <w:autoSpaceDE/>
      <w:autoSpaceDN/>
      <w:adjustRightInd/>
      <w:ind w:left="0"/>
      <w:textAlignment w:val="auto"/>
    </w:pPr>
    <w:rPr>
      <w:rFonts w:cs="Times New Roman"/>
      <w:bCs w:val="0"/>
      <w:iCs/>
      <w:snapToGrid w:val="0"/>
      <w:color w:val="000000"/>
      <w:sz w:val="18"/>
      <w:szCs w:val="18"/>
      <w:lang w:eastAsia="en-US"/>
    </w:rPr>
  </w:style>
  <w:style w:type="paragraph" w:styleId="berarbeitung">
    <w:name w:val="Revision"/>
    <w:hidden/>
    <w:uiPriority w:val="71"/>
    <w:rsid w:val="00A26917"/>
    <w:pPr>
      <w:spacing w:after="0" w:line="240" w:lineRule="auto"/>
    </w:pPr>
    <w:rPr>
      <w:rFonts w:ascii="Arial" w:eastAsia="Times New Roman" w:hAnsi="Arial" w:cs="Times New Roman"/>
      <w:sz w:val="20"/>
      <w:szCs w:val="20"/>
      <w:lang w:eastAsia="de-DE"/>
    </w:rPr>
  </w:style>
  <w:style w:type="paragraph" w:customStyle="1" w:styleId="FreieForm">
    <w:name w:val="Freie Form"/>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None">
    <w:name w:val="None"/>
    <w:rsid w:val="00A26917"/>
  </w:style>
  <w:style w:type="paragraph" w:customStyle="1" w:styleId="NormaleTabelle2">
    <w:name w:val="Normale Tabelle2"/>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referencetext">
    <w:name w:val="referencetext"/>
    <w:basedOn w:val="Absatz-Standardschriftart"/>
    <w:rsid w:val="007065B0"/>
  </w:style>
  <w:style w:type="character" w:styleId="Funotenzeichen">
    <w:name w:val="footnote reference"/>
    <w:basedOn w:val="Absatz-Standardschriftart"/>
    <w:uiPriority w:val="99"/>
    <w:unhideWhenUsed/>
    <w:rsid w:val="005F71ED"/>
    <w:rPr>
      <w:vertAlign w:val="superscript"/>
    </w:rPr>
  </w:style>
  <w:style w:type="paragraph" w:styleId="StandardWeb">
    <w:name w:val="Normal (Web)"/>
    <w:basedOn w:val="Standard"/>
    <w:uiPriority w:val="99"/>
    <w:semiHidden/>
    <w:unhideWhenUsed/>
    <w:rsid w:val="00E26C89"/>
    <w:rPr>
      <w:rFonts w:ascii="Times New Roman" w:hAnsi="Times New Roman" w:cs="Times New Roman"/>
      <w:sz w:val="24"/>
      <w:szCs w:val="24"/>
    </w:rPr>
  </w:style>
  <w:style w:type="paragraph" w:customStyle="1" w:styleId="Default">
    <w:name w:val="Default"/>
    <w:rsid w:val="00F93F4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4724">
      <w:bodyDiv w:val="1"/>
      <w:marLeft w:val="0"/>
      <w:marRight w:val="0"/>
      <w:marTop w:val="0"/>
      <w:marBottom w:val="0"/>
      <w:divBdr>
        <w:top w:val="none" w:sz="0" w:space="0" w:color="auto"/>
        <w:left w:val="none" w:sz="0" w:space="0" w:color="auto"/>
        <w:bottom w:val="none" w:sz="0" w:space="0" w:color="auto"/>
        <w:right w:val="none" w:sz="0" w:space="0" w:color="auto"/>
      </w:divBdr>
    </w:div>
    <w:div w:id="566300362">
      <w:bodyDiv w:val="1"/>
      <w:marLeft w:val="0"/>
      <w:marRight w:val="0"/>
      <w:marTop w:val="0"/>
      <w:marBottom w:val="0"/>
      <w:divBdr>
        <w:top w:val="none" w:sz="0" w:space="0" w:color="auto"/>
        <w:left w:val="none" w:sz="0" w:space="0" w:color="auto"/>
        <w:bottom w:val="none" w:sz="0" w:space="0" w:color="auto"/>
        <w:right w:val="none" w:sz="0" w:space="0" w:color="auto"/>
      </w:divBdr>
    </w:div>
    <w:div w:id="584533720">
      <w:bodyDiv w:val="1"/>
      <w:marLeft w:val="0"/>
      <w:marRight w:val="0"/>
      <w:marTop w:val="0"/>
      <w:marBottom w:val="0"/>
      <w:divBdr>
        <w:top w:val="none" w:sz="0" w:space="0" w:color="auto"/>
        <w:left w:val="none" w:sz="0" w:space="0" w:color="auto"/>
        <w:bottom w:val="none" w:sz="0" w:space="0" w:color="auto"/>
        <w:right w:val="none" w:sz="0" w:space="0" w:color="auto"/>
      </w:divBdr>
      <w:divsChild>
        <w:div w:id="800801687">
          <w:marLeft w:val="0"/>
          <w:marRight w:val="0"/>
          <w:marTop w:val="0"/>
          <w:marBottom w:val="0"/>
          <w:divBdr>
            <w:top w:val="none" w:sz="0" w:space="0" w:color="auto"/>
            <w:left w:val="none" w:sz="0" w:space="0" w:color="auto"/>
            <w:bottom w:val="none" w:sz="0" w:space="0" w:color="auto"/>
            <w:right w:val="none" w:sz="0" w:space="0" w:color="auto"/>
          </w:divBdr>
          <w:divsChild>
            <w:div w:id="561529815">
              <w:marLeft w:val="0"/>
              <w:marRight w:val="0"/>
              <w:marTop w:val="0"/>
              <w:marBottom w:val="0"/>
              <w:divBdr>
                <w:top w:val="none" w:sz="0" w:space="0" w:color="auto"/>
                <w:left w:val="none" w:sz="0" w:space="0" w:color="auto"/>
                <w:bottom w:val="none" w:sz="0" w:space="0" w:color="auto"/>
                <w:right w:val="none" w:sz="0" w:space="0" w:color="auto"/>
              </w:divBdr>
              <w:divsChild>
                <w:div w:id="639187002">
                  <w:marLeft w:val="0"/>
                  <w:marRight w:val="0"/>
                  <w:marTop w:val="0"/>
                  <w:marBottom w:val="0"/>
                  <w:divBdr>
                    <w:top w:val="none" w:sz="0" w:space="0" w:color="auto"/>
                    <w:left w:val="none" w:sz="0" w:space="0" w:color="auto"/>
                    <w:bottom w:val="none" w:sz="0" w:space="0" w:color="auto"/>
                    <w:right w:val="none" w:sz="0" w:space="0" w:color="auto"/>
                  </w:divBdr>
                  <w:divsChild>
                    <w:div w:id="19614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70775">
      <w:bodyDiv w:val="1"/>
      <w:marLeft w:val="0"/>
      <w:marRight w:val="0"/>
      <w:marTop w:val="0"/>
      <w:marBottom w:val="0"/>
      <w:divBdr>
        <w:top w:val="none" w:sz="0" w:space="0" w:color="auto"/>
        <w:left w:val="none" w:sz="0" w:space="0" w:color="auto"/>
        <w:bottom w:val="none" w:sz="0" w:space="0" w:color="auto"/>
        <w:right w:val="none" w:sz="0" w:space="0" w:color="auto"/>
      </w:divBdr>
    </w:div>
    <w:div w:id="940146414">
      <w:bodyDiv w:val="1"/>
      <w:marLeft w:val="0"/>
      <w:marRight w:val="0"/>
      <w:marTop w:val="0"/>
      <w:marBottom w:val="0"/>
      <w:divBdr>
        <w:top w:val="none" w:sz="0" w:space="0" w:color="auto"/>
        <w:left w:val="none" w:sz="0" w:space="0" w:color="auto"/>
        <w:bottom w:val="none" w:sz="0" w:space="0" w:color="auto"/>
        <w:right w:val="none" w:sz="0" w:space="0" w:color="auto"/>
      </w:divBdr>
    </w:div>
    <w:div w:id="1029142143">
      <w:bodyDiv w:val="1"/>
      <w:marLeft w:val="0"/>
      <w:marRight w:val="0"/>
      <w:marTop w:val="0"/>
      <w:marBottom w:val="0"/>
      <w:divBdr>
        <w:top w:val="none" w:sz="0" w:space="0" w:color="auto"/>
        <w:left w:val="none" w:sz="0" w:space="0" w:color="auto"/>
        <w:bottom w:val="none" w:sz="0" w:space="0" w:color="auto"/>
        <w:right w:val="none" w:sz="0" w:space="0" w:color="auto"/>
      </w:divBdr>
    </w:div>
    <w:div w:id="1104229896">
      <w:bodyDiv w:val="1"/>
      <w:marLeft w:val="0"/>
      <w:marRight w:val="0"/>
      <w:marTop w:val="0"/>
      <w:marBottom w:val="0"/>
      <w:divBdr>
        <w:top w:val="none" w:sz="0" w:space="0" w:color="auto"/>
        <w:left w:val="none" w:sz="0" w:space="0" w:color="auto"/>
        <w:bottom w:val="none" w:sz="0" w:space="0" w:color="auto"/>
        <w:right w:val="none" w:sz="0" w:space="0" w:color="auto"/>
      </w:divBdr>
    </w:div>
    <w:div w:id="1234775623">
      <w:bodyDiv w:val="1"/>
      <w:marLeft w:val="0"/>
      <w:marRight w:val="0"/>
      <w:marTop w:val="0"/>
      <w:marBottom w:val="0"/>
      <w:divBdr>
        <w:top w:val="none" w:sz="0" w:space="0" w:color="auto"/>
        <w:left w:val="none" w:sz="0" w:space="0" w:color="auto"/>
        <w:bottom w:val="none" w:sz="0" w:space="0" w:color="auto"/>
        <w:right w:val="none" w:sz="0" w:space="0" w:color="auto"/>
      </w:divBdr>
    </w:div>
    <w:div w:id="1286766504">
      <w:bodyDiv w:val="1"/>
      <w:marLeft w:val="0"/>
      <w:marRight w:val="0"/>
      <w:marTop w:val="0"/>
      <w:marBottom w:val="0"/>
      <w:divBdr>
        <w:top w:val="none" w:sz="0" w:space="0" w:color="auto"/>
        <w:left w:val="none" w:sz="0" w:space="0" w:color="auto"/>
        <w:bottom w:val="none" w:sz="0" w:space="0" w:color="auto"/>
        <w:right w:val="none" w:sz="0" w:space="0" w:color="auto"/>
      </w:divBdr>
    </w:div>
    <w:div w:id="1367366329">
      <w:bodyDiv w:val="1"/>
      <w:marLeft w:val="0"/>
      <w:marRight w:val="0"/>
      <w:marTop w:val="0"/>
      <w:marBottom w:val="0"/>
      <w:divBdr>
        <w:top w:val="none" w:sz="0" w:space="0" w:color="auto"/>
        <w:left w:val="none" w:sz="0" w:space="0" w:color="auto"/>
        <w:bottom w:val="none" w:sz="0" w:space="0" w:color="auto"/>
        <w:right w:val="none" w:sz="0" w:space="0" w:color="auto"/>
      </w:divBdr>
    </w:div>
    <w:div w:id="1395196662">
      <w:bodyDiv w:val="1"/>
      <w:marLeft w:val="0"/>
      <w:marRight w:val="0"/>
      <w:marTop w:val="0"/>
      <w:marBottom w:val="0"/>
      <w:divBdr>
        <w:top w:val="none" w:sz="0" w:space="0" w:color="auto"/>
        <w:left w:val="none" w:sz="0" w:space="0" w:color="auto"/>
        <w:bottom w:val="none" w:sz="0" w:space="0" w:color="auto"/>
        <w:right w:val="none" w:sz="0" w:space="0" w:color="auto"/>
      </w:divBdr>
    </w:div>
    <w:div w:id="1545170451">
      <w:bodyDiv w:val="1"/>
      <w:marLeft w:val="0"/>
      <w:marRight w:val="0"/>
      <w:marTop w:val="0"/>
      <w:marBottom w:val="0"/>
      <w:divBdr>
        <w:top w:val="none" w:sz="0" w:space="0" w:color="auto"/>
        <w:left w:val="none" w:sz="0" w:space="0" w:color="auto"/>
        <w:bottom w:val="none" w:sz="0" w:space="0" w:color="auto"/>
        <w:right w:val="none" w:sz="0" w:space="0" w:color="auto"/>
      </w:divBdr>
    </w:div>
    <w:div w:id="1707097348">
      <w:bodyDiv w:val="1"/>
      <w:marLeft w:val="0"/>
      <w:marRight w:val="0"/>
      <w:marTop w:val="0"/>
      <w:marBottom w:val="0"/>
      <w:divBdr>
        <w:top w:val="none" w:sz="0" w:space="0" w:color="auto"/>
        <w:left w:val="none" w:sz="0" w:space="0" w:color="auto"/>
        <w:bottom w:val="none" w:sz="0" w:space="0" w:color="auto"/>
        <w:right w:val="none" w:sz="0" w:space="0" w:color="auto"/>
      </w:divBdr>
      <w:divsChild>
        <w:div w:id="472912329">
          <w:marLeft w:val="0"/>
          <w:marRight w:val="0"/>
          <w:marTop w:val="0"/>
          <w:marBottom w:val="0"/>
          <w:divBdr>
            <w:top w:val="none" w:sz="0" w:space="0" w:color="auto"/>
            <w:left w:val="none" w:sz="0" w:space="0" w:color="auto"/>
            <w:bottom w:val="none" w:sz="0" w:space="0" w:color="auto"/>
            <w:right w:val="none" w:sz="0" w:space="0" w:color="auto"/>
          </w:divBdr>
          <w:divsChild>
            <w:div w:id="584414504">
              <w:marLeft w:val="0"/>
              <w:marRight w:val="0"/>
              <w:marTop w:val="0"/>
              <w:marBottom w:val="0"/>
              <w:divBdr>
                <w:top w:val="none" w:sz="0" w:space="0" w:color="auto"/>
                <w:left w:val="none" w:sz="0" w:space="0" w:color="auto"/>
                <w:bottom w:val="none" w:sz="0" w:space="0" w:color="auto"/>
                <w:right w:val="none" w:sz="0" w:space="0" w:color="auto"/>
              </w:divBdr>
              <w:divsChild>
                <w:div w:id="223294108">
                  <w:marLeft w:val="0"/>
                  <w:marRight w:val="0"/>
                  <w:marTop w:val="0"/>
                  <w:marBottom w:val="0"/>
                  <w:divBdr>
                    <w:top w:val="none" w:sz="0" w:space="0" w:color="auto"/>
                    <w:left w:val="none" w:sz="0" w:space="0" w:color="auto"/>
                    <w:bottom w:val="none" w:sz="0" w:space="0" w:color="auto"/>
                    <w:right w:val="none" w:sz="0" w:space="0" w:color="auto"/>
                  </w:divBdr>
                  <w:divsChild>
                    <w:div w:id="117430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D1E5B-207A-C149-BC98-8BC657EAC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1435</Words>
  <Characters>8180</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Universität Trier</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heed</dc:creator>
  <cp:lastModifiedBy>Sabrina Gado</cp:lastModifiedBy>
  <cp:revision>26</cp:revision>
  <cp:lastPrinted>2011-10-19T14:02:00Z</cp:lastPrinted>
  <dcterms:created xsi:type="dcterms:W3CDTF">2022-02-15T13:26:00Z</dcterms:created>
  <dcterms:modified xsi:type="dcterms:W3CDTF">2023-07-13T20:55:00Z</dcterms:modified>
</cp:coreProperties>
</file>